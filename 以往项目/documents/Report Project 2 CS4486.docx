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3936E" w14:textId="142EA01E" w:rsidR="2DFC9170" w:rsidRPr="0032284E" w:rsidRDefault="2DFC9170" w:rsidP="5CD5B995">
      <w:pPr>
        <w:jc w:val="center"/>
        <w:rPr>
          <w:rFonts w:ascii="Times New Roman" w:eastAsia="Times New Roman" w:hAnsi="Times New Roman" w:cs="Times New Roman"/>
          <w:sz w:val="28"/>
          <w:szCs w:val="28"/>
        </w:rPr>
      </w:pPr>
      <w:bookmarkStart w:id="0" w:name="_Hlk69742659"/>
      <w:bookmarkEnd w:id="0"/>
      <w:r w:rsidRPr="0032284E">
        <w:rPr>
          <w:rFonts w:ascii="Times New Roman" w:eastAsia="Times New Roman" w:hAnsi="Times New Roman" w:cs="Times New Roman"/>
          <w:sz w:val="28"/>
          <w:szCs w:val="28"/>
        </w:rPr>
        <w:t>Reinforcement Learning Control Report</w:t>
      </w:r>
    </w:p>
    <w:p w14:paraId="2012F620" w14:textId="57EACF94" w:rsidR="2DFC9170" w:rsidRPr="0032284E" w:rsidRDefault="6F2C4BFF" w:rsidP="5CD5B995">
      <w:pPr>
        <w:rPr>
          <w:rFonts w:ascii="Times New Roman" w:eastAsia="Times New Roman" w:hAnsi="Times New Roman" w:cs="Times New Roman"/>
          <w:b/>
          <w:bCs/>
          <w:sz w:val="24"/>
          <w:szCs w:val="24"/>
        </w:rPr>
      </w:pPr>
      <w:r w:rsidRPr="0032284E">
        <w:rPr>
          <w:rFonts w:ascii="Times New Roman" w:eastAsia="Times New Roman" w:hAnsi="Times New Roman" w:cs="Times New Roman"/>
          <w:b/>
          <w:bCs/>
          <w:sz w:val="24"/>
          <w:szCs w:val="24"/>
        </w:rPr>
        <w:t>1</w:t>
      </w:r>
      <w:r w:rsidR="2DFC9170" w:rsidRPr="0032284E">
        <w:rPr>
          <w:rFonts w:ascii="Times New Roman" w:hAnsi="Times New Roman" w:cs="Times New Roman"/>
          <w:sz w:val="24"/>
          <w:szCs w:val="24"/>
        </w:rPr>
        <w:tab/>
      </w:r>
      <w:r w:rsidRPr="0032284E">
        <w:rPr>
          <w:rFonts w:ascii="Times New Roman" w:eastAsia="Times New Roman" w:hAnsi="Times New Roman" w:cs="Times New Roman"/>
          <w:b/>
          <w:bCs/>
          <w:sz w:val="24"/>
          <w:szCs w:val="24"/>
        </w:rPr>
        <w:t>Background</w:t>
      </w:r>
    </w:p>
    <w:p w14:paraId="5A7D9708" w14:textId="77777777" w:rsidR="00763D0B" w:rsidRPr="0032284E" w:rsidRDefault="000606BF" w:rsidP="6F2C4BFF">
      <w:pPr>
        <w:rPr>
          <w:rFonts w:ascii="Times New Roman" w:eastAsia="Times New Roman" w:hAnsi="Times New Roman" w:cs="Times New Roman"/>
        </w:rPr>
      </w:pPr>
      <w:r w:rsidRPr="0032284E">
        <w:rPr>
          <w:rFonts w:ascii="Times New Roman" w:eastAsia="Times New Roman" w:hAnsi="Times New Roman" w:cs="Times New Roman"/>
        </w:rPr>
        <w:t xml:space="preserve">This paper addresses the issue of controlling an agent using Reinforcement Learning. There are five agent-environment pairs </w:t>
      </w:r>
      <w:r w:rsidR="00763D0B" w:rsidRPr="0032284E">
        <w:rPr>
          <w:rFonts w:ascii="Times New Roman" w:eastAsia="Times New Roman" w:hAnsi="Times New Roman" w:cs="Times New Roman"/>
        </w:rPr>
        <w:t>which utilize two algorithms.</w:t>
      </w:r>
    </w:p>
    <w:p w14:paraId="2FFD4B8B" w14:textId="0B0FEEB9" w:rsidR="00BE0C50" w:rsidRPr="0032284E" w:rsidRDefault="00763D0B" w:rsidP="6F2C4BFF">
      <w:pPr>
        <w:rPr>
          <w:rFonts w:ascii="Times New Roman" w:eastAsia="Times New Roman" w:hAnsi="Times New Roman" w:cs="Times New Roman"/>
        </w:rPr>
      </w:pPr>
      <w:r w:rsidRPr="0032284E">
        <w:rPr>
          <w:rFonts w:ascii="Times New Roman" w:eastAsia="Times New Roman" w:hAnsi="Times New Roman" w:cs="Times New Roman"/>
        </w:rPr>
        <w:t xml:space="preserve">To start with, we have obtained five agent-environment pairs from the </w:t>
      </w:r>
      <w:proofErr w:type="spellStart"/>
      <w:r w:rsidRPr="0032284E">
        <w:rPr>
          <w:rFonts w:ascii="Times New Roman" w:eastAsia="Times New Roman" w:hAnsi="Times New Roman" w:cs="Times New Roman"/>
        </w:rPr>
        <w:t>OpenAI</w:t>
      </w:r>
      <w:proofErr w:type="spellEnd"/>
      <w:r w:rsidRPr="0032284E">
        <w:rPr>
          <w:rFonts w:ascii="Times New Roman" w:eastAsia="Times New Roman" w:hAnsi="Times New Roman" w:cs="Times New Roman"/>
        </w:rPr>
        <w:t xml:space="preserve"> gym and classified them into two categories</w:t>
      </w:r>
      <w:r w:rsidR="00B94312">
        <w:rPr>
          <w:rFonts w:ascii="Times New Roman" w:eastAsia="Times New Roman" w:hAnsi="Times New Roman" w:cs="Times New Roman"/>
        </w:rPr>
        <w:t xml:space="preserve"> (</w:t>
      </w:r>
      <w:r w:rsidR="004D731E">
        <w:rPr>
          <w:rFonts w:ascii="Times New Roman" w:eastAsia="Times New Roman" w:hAnsi="Times New Roman" w:cs="Times New Roman"/>
        </w:rPr>
        <w:t>Roberts, n.d.</w:t>
      </w:r>
      <w:r w:rsidR="00B94312">
        <w:rPr>
          <w:rFonts w:ascii="Times New Roman" w:eastAsia="Times New Roman" w:hAnsi="Times New Roman" w:cs="Times New Roman"/>
        </w:rPr>
        <w:t>)</w:t>
      </w:r>
      <w:r w:rsidR="00BE0C50" w:rsidRPr="0032284E">
        <w:rPr>
          <w:rFonts w:ascii="Times New Roman" w:eastAsia="Times New Roman" w:hAnsi="Times New Roman" w:cs="Times New Roman"/>
        </w:rPr>
        <w:t>:</w:t>
      </w:r>
    </w:p>
    <w:p w14:paraId="31C8DB61" w14:textId="46AB0694" w:rsidR="00B42577" w:rsidRPr="0032284E" w:rsidRDefault="00BE0C50" w:rsidP="6F2C4BFF">
      <w:pPr>
        <w:rPr>
          <w:rFonts w:ascii="Times New Roman" w:eastAsia="Times New Roman" w:hAnsi="Times New Roman" w:cs="Times New Roman"/>
        </w:rPr>
      </w:pPr>
      <w:r w:rsidRPr="0032284E">
        <w:rPr>
          <w:rFonts w:ascii="Times New Roman" w:eastAsia="Times New Roman" w:hAnsi="Times New Roman" w:cs="Times New Roman"/>
        </w:rPr>
        <w:t xml:space="preserve">1) </w:t>
      </w:r>
      <w:r w:rsidR="00BE1FCA" w:rsidRPr="0032284E">
        <w:rPr>
          <w:rFonts w:ascii="Times New Roman" w:eastAsia="Times New Roman" w:hAnsi="Times New Roman" w:cs="Times New Roman"/>
        </w:rPr>
        <w:t>C</w:t>
      </w:r>
      <w:r w:rsidR="00B42577" w:rsidRPr="0032284E">
        <w:rPr>
          <w:rFonts w:ascii="Times New Roman" w:eastAsia="Times New Roman" w:hAnsi="Times New Roman" w:cs="Times New Roman"/>
        </w:rPr>
        <w:t>ontinuous</w:t>
      </w:r>
      <w:r w:rsidR="009067C2" w:rsidRPr="0032284E">
        <w:rPr>
          <w:rFonts w:ascii="Times New Roman" w:eastAsia="Times New Roman" w:hAnsi="Times New Roman" w:cs="Times New Roman"/>
        </w:rPr>
        <w:t xml:space="preserve"> (</w:t>
      </w:r>
      <w:r w:rsidRPr="0032284E">
        <w:rPr>
          <w:rFonts w:ascii="Times New Roman" w:eastAsia="Times New Roman" w:hAnsi="Times New Roman" w:cs="Times New Roman"/>
        </w:rPr>
        <w:t xml:space="preserve">Agent's actions can be sampled from </w:t>
      </w:r>
      <w:r w:rsidR="00B42577" w:rsidRPr="0032284E">
        <w:rPr>
          <w:rFonts w:ascii="Times New Roman" w:eastAsia="Times New Roman" w:hAnsi="Times New Roman" w:cs="Times New Roman"/>
        </w:rPr>
        <w:t>a continuous set</w:t>
      </w:r>
      <w:r w:rsidR="009067C2" w:rsidRPr="0032284E">
        <w:rPr>
          <w:rFonts w:ascii="Times New Roman" w:eastAsia="Times New Roman" w:hAnsi="Times New Roman" w:cs="Times New Roman"/>
        </w:rPr>
        <w:t>): Continuous Mountain Car and Pendulum</w:t>
      </w:r>
      <w:r w:rsidR="004A7FF2" w:rsidRPr="0032284E">
        <w:rPr>
          <w:rFonts w:ascii="Times New Roman" w:eastAsia="Times New Roman" w:hAnsi="Times New Roman" w:cs="Times New Roman"/>
        </w:rPr>
        <w:t>.</w:t>
      </w:r>
      <w:r w:rsidR="00BE1FCA" w:rsidRPr="0032284E">
        <w:rPr>
          <w:rFonts w:ascii="Times New Roman" w:eastAsia="Times New Roman" w:hAnsi="Times New Roman" w:cs="Times New Roman"/>
        </w:rPr>
        <w:t xml:space="preserve"> </w:t>
      </w:r>
    </w:p>
    <w:p w14:paraId="382E0B73" w14:textId="743EBA07" w:rsidR="00F5263C" w:rsidRPr="0032284E" w:rsidRDefault="00B42577" w:rsidP="6F2C4BFF">
      <w:pPr>
        <w:rPr>
          <w:rFonts w:ascii="Times New Roman" w:eastAsia="Times New Roman" w:hAnsi="Times New Roman" w:cs="Times New Roman"/>
        </w:rPr>
      </w:pPr>
      <w:r w:rsidRPr="0032284E">
        <w:rPr>
          <w:rFonts w:ascii="Times New Roman" w:eastAsia="Times New Roman" w:hAnsi="Times New Roman" w:cs="Times New Roman"/>
        </w:rPr>
        <w:t xml:space="preserve">2) </w:t>
      </w:r>
      <w:r w:rsidR="000606BF" w:rsidRPr="0032284E">
        <w:rPr>
          <w:rFonts w:ascii="Times New Roman" w:eastAsia="Times New Roman" w:hAnsi="Times New Roman" w:cs="Times New Roman"/>
        </w:rPr>
        <w:t xml:space="preserve"> </w:t>
      </w:r>
      <w:r w:rsidR="009067C2" w:rsidRPr="0032284E">
        <w:rPr>
          <w:rFonts w:ascii="Times New Roman" w:eastAsia="Times New Roman" w:hAnsi="Times New Roman" w:cs="Times New Roman"/>
        </w:rPr>
        <w:t>D</w:t>
      </w:r>
      <w:r w:rsidRPr="0032284E">
        <w:rPr>
          <w:rFonts w:ascii="Times New Roman" w:eastAsia="Times New Roman" w:hAnsi="Times New Roman" w:cs="Times New Roman"/>
        </w:rPr>
        <w:t>iscrete</w:t>
      </w:r>
      <w:r w:rsidR="004A7FF2" w:rsidRPr="0032284E">
        <w:rPr>
          <w:rFonts w:ascii="Times New Roman" w:eastAsia="Times New Roman" w:hAnsi="Times New Roman" w:cs="Times New Roman"/>
        </w:rPr>
        <w:t xml:space="preserve"> (</w:t>
      </w:r>
      <w:r w:rsidRPr="0032284E">
        <w:rPr>
          <w:rFonts w:ascii="Times New Roman" w:eastAsia="Times New Roman" w:hAnsi="Times New Roman" w:cs="Times New Roman"/>
        </w:rPr>
        <w:t>Agent's actions can be sampled from a discrete set</w:t>
      </w:r>
      <w:r w:rsidR="004A7FF2" w:rsidRPr="0032284E">
        <w:rPr>
          <w:rFonts w:ascii="Times New Roman" w:eastAsia="Times New Roman" w:hAnsi="Times New Roman" w:cs="Times New Roman"/>
        </w:rPr>
        <w:t xml:space="preserve">): Mountain Car, </w:t>
      </w:r>
      <w:proofErr w:type="spellStart"/>
      <w:r w:rsidR="004A7FF2" w:rsidRPr="0032284E">
        <w:rPr>
          <w:rFonts w:ascii="Times New Roman" w:eastAsia="Times New Roman" w:hAnsi="Times New Roman" w:cs="Times New Roman"/>
        </w:rPr>
        <w:t>Acrobot</w:t>
      </w:r>
      <w:proofErr w:type="spellEnd"/>
      <w:r w:rsidR="004A7FF2" w:rsidRPr="0032284E">
        <w:rPr>
          <w:rFonts w:ascii="Times New Roman" w:eastAsia="Times New Roman" w:hAnsi="Times New Roman" w:cs="Times New Roman"/>
        </w:rPr>
        <w:t xml:space="preserve"> and Cart Pole.</w:t>
      </w:r>
    </w:p>
    <w:p w14:paraId="3CEFF0CE" w14:textId="014981F2" w:rsidR="00F5263C" w:rsidRPr="0032284E" w:rsidRDefault="00F5263C" w:rsidP="6F2C4BFF">
      <w:pPr>
        <w:rPr>
          <w:rFonts w:ascii="Times New Roman" w:hAnsi="Times New Roman" w:cs="Times New Roman"/>
          <w:lang w:eastAsia="zh-CN"/>
        </w:rPr>
      </w:pPr>
      <w:r w:rsidRPr="0032284E">
        <w:rPr>
          <w:rFonts w:ascii="Times New Roman" w:eastAsia="Times New Roman" w:hAnsi="Times New Roman" w:cs="Times New Roman"/>
        </w:rPr>
        <w:t xml:space="preserve">In addition, </w:t>
      </w:r>
      <w:r w:rsidR="0046625D" w:rsidRPr="0032284E">
        <w:rPr>
          <w:rFonts w:ascii="Times New Roman" w:eastAsia="Times New Roman" w:hAnsi="Times New Roman" w:cs="Times New Roman"/>
        </w:rPr>
        <w:t>we have implemented two algorithms, each intended for one category: Deep Q Network</w:t>
      </w:r>
      <w:r w:rsidR="001D1363" w:rsidRPr="0032284E">
        <w:rPr>
          <w:rFonts w:ascii="Times New Roman" w:eastAsia="Times New Roman" w:hAnsi="Times New Roman" w:cs="Times New Roman"/>
        </w:rPr>
        <w:t xml:space="preserve"> (DQN)</w:t>
      </w:r>
      <w:r w:rsidR="0046625D" w:rsidRPr="0032284E">
        <w:rPr>
          <w:rFonts w:ascii="Times New Roman" w:eastAsia="Times New Roman" w:hAnsi="Times New Roman" w:cs="Times New Roman"/>
        </w:rPr>
        <w:t xml:space="preserve"> for discrete pairs and </w:t>
      </w:r>
      <w:r w:rsidR="0046625D" w:rsidRPr="0032284E">
        <w:rPr>
          <w:rFonts w:ascii="Times New Roman" w:hAnsi="Times New Roman" w:cs="Times New Roman"/>
          <w:lang w:eastAsia="zh-CN"/>
        </w:rPr>
        <w:t>Deep Deterministic Policy Gradient</w:t>
      </w:r>
      <w:r w:rsidR="001D1363" w:rsidRPr="0032284E">
        <w:rPr>
          <w:rFonts w:ascii="Times New Roman" w:hAnsi="Times New Roman" w:cs="Times New Roman"/>
          <w:lang w:eastAsia="zh-CN"/>
        </w:rPr>
        <w:t xml:space="preserve"> </w:t>
      </w:r>
      <w:r w:rsidR="0046625D" w:rsidRPr="0032284E">
        <w:rPr>
          <w:rFonts w:ascii="Times New Roman" w:hAnsi="Times New Roman" w:cs="Times New Roman"/>
          <w:lang w:eastAsia="zh-CN"/>
        </w:rPr>
        <w:t>(DDPG) for continuous pairs.</w:t>
      </w:r>
    </w:p>
    <w:p w14:paraId="7C0ACFF7" w14:textId="5A1FF66A" w:rsidR="00174035" w:rsidRPr="0032284E" w:rsidRDefault="00174035" w:rsidP="6F2C4BFF">
      <w:pPr>
        <w:rPr>
          <w:rFonts w:ascii="Times New Roman" w:hAnsi="Times New Roman" w:cs="Times New Roman"/>
          <w:i/>
          <w:iCs/>
          <w:lang w:eastAsia="zh-CN"/>
        </w:rPr>
      </w:pPr>
      <w:r w:rsidRPr="0032284E">
        <w:rPr>
          <w:rFonts w:ascii="Times New Roman" w:hAnsi="Times New Roman" w:cs="Times New Roman"/>
          <w:lang w:eastAsia="zh-CN"/>
        </w:rPr>
        <w:t xml:space="preserve">Details about two algorithms can be found in </w:t>
      </w:r>
      <w:r w:rsidRPr="0032284E">
        <w:rPr>
          <w:rFonts w:ascii="Times New Roman" w:hAnsi="Times New Roman" w:cs="Times New Roman"/>
          <w:i/>
          <w:iCs/>
          <w:lang w:eastAsia="zh-CN"/>
        </w:rPr>
        <w:t>Methods</w:t>
      </w:r>
      <w:r w:rsidRPr="0032284E">
        <w:rPr>
          <w:rFonts w:ascii="Times New Roman" w:hAnsi="Times New Roman" w:cs="Times New Roman"/>
          <w:lang w:eastAsia="zh-CN"/>
        </w:rPr>
        <w:t xml:space="preserve"> section, whilst</w:t>
      </w:r>
      <w:r w:rsidR="00EA1B39" w:rsidRPr="0032284E">
        <w:rPr>
          <w:rFonts w:ascii="Times New Roman" w:hAnsi="Times New Roman" w:cs="Times New Roman"/>
          <w:lang w:eastAsia="zh-CN"/>
        </w:rPr>
        <w:t xml:space="preserve"> a simple experiment based on these two algorithms and agent-environment pairs is described in </w:t>
      </w:r>
      <w:r w:rsidR="00EA1B39" w:rsidRPr="0032284E">
        <w:rPr>
          <w:rFonts w:ascii="Times New Roman" w:hAnsi="Times New Roman" w:cs="Times New Roman"/>
          <w:i/>
          <w:iCs/>
          <w:lang w:eastAsia="zh-CN"/>
        </w:rPr>
        <w:t>Experiment</w:t>
      </w:r>
      <w:r w:rsidR="00B454DD">
        <w:rPr>
          <w:rFonts w:ascii="Times New Roman" w:hAnsi="Times New Roman" w:cs="Times New Roman"/>
          <w:i/>
          <w:iCs/>
          <w:lang w:eastAsia="zh-CN"/>
        </w:rPr>
        <w:t xml:space="preserve"> </w:t>
      </w:r>
      <w:r w:rsidR="00B454DD" w:rsidRPr="00B454DD">
        <w:rPr>
          <w:rFonts w:ascii="Times New Roman" w:hAnsi="Times New Roman" w:cs="Times New Roman"/>
          <w:lang w:eastAsia="zh-CN"/>
        </w:rPr>
        <w:t>section</w:t>
      </w:r>
      <w:r w:rsidR="00EA1B39" w:rsidRPr="0032284E">
        <w:rPr>
          <w:rFonts w:ascii="Times New Roman" w:hAnsi="Times New Roman" w:cs="Times New Roman"/>
          <w:i/>
          <w:iCs/>
          <w:lang w:eastAsia="zh-CN"/>
        </w:rPr>
        <w:t>.</w:t>
      </w:r>
    </w:p>
    <w:p w14:paraId="572CF16A" w14:textId="77777777" w:rsidR="00D940B2" w:rsidRPr="0032284E" w:rsidRDefault="00D940B2" w:rsidP="5CD5B995">
      <w:pPr>
        <w:rPr>
          <w:rFonts w:ascii="Times New Roman" w:eastAsia="Times New Roman" w:hAnsi="Times New Roman" w:cs="Times New Roman"/>
          <w:sz w:val="24"/>
          <w:szCs w:val="24"/>
        </w:rPr>
      </w:pPr>
    </w:p>
    <w:p w14:paraId="1EB9379F" w14:textId="1D5EC15E" w:rsidR="2DFC9170" w:rsidRPr="0032284E" w:rsidRDefault="6F2C4BFF" w:rsidP="5CD5B995">
      <w:pPr>
        <w:rPr>
          <w:rFonts w:ascii="Times New Roman" w:eastAsia="Times New Roman" w:hAnsi="Times New Roman" w:cs="Times New Roman"/>
          <w:b/>
          <w:bCs/>
          <w:sz w:val="24"/>
          <w:szCs w:val="24"/>
        </w:rPr>
      </w:pPr>
      <w:r w:rsidRPr="0032284E">
        <w:rPr>
          <w:rFonts w:ascii="Times New Roman" w:eastAsia="Times New Roman" w:hAnsi="Times New Roman" w:cs="Times New Roman"/>
          <w:b/>
          <w:bCs/>
          <w:sz w:val="24"/>
          <w:szCs w:val="24"/>
        </w:rPr>
        <w:t>2</w:t>
      </w:r>
      <w:r w:rsidR="2DFC9170" w:rsidRPr="0032284E">
        <w:rPr>
          <w:rFonts w:ascii="Times New Roman" w:hAnsi="Times New Roman" w:cs="Times New Roman"/>
          <w:sz w:val="24"/>
          <w:szCs w:val="24"/>
        </w:rPr>
        <w:tab/>
      </w:r>
      <w:r w:rsidRPr="0032284E">
        <w:rPr>
          <w:rFonts w:ascii="Times New Roman" w:eastAsia="Times New Roman" w:hAnsi="Times New Roman" w:cs="Times New Roman"/>
          <w:b/>
          <w:bCs/>
          <w:sz w:val="24"/>
          <w:szCs w:val="24"/>
        </w:rPr>
        <w:t>Methods</w:t>
      </w:r>
    </w:p>
    <w:p w14:paraId="5BDE9D4D" w14:textId="6D7229C5" w:rsidR="6F2C4BFF" w:rsidRPr="0032284E" w:rsidRDefault="6F2C4BFF" w:rsidP="6F2C4BFF">
      <w:pPr>
        <w:rPr>
          <w:rFonts w:ascii="Times New Roman" w:eastAsia="Times New Roman" w:hAnsi="Times New Roman" w:cs="Times New Roman"/>
          <w:u w:val="single"/>
        </w:rPr>
      </w:pPr>
      <w:r w:rsidRPr="0032284E">
        <w:rPr>
          <w:rFonts w:ascii="Times New Roman" w:eastAsia="Times New Roman" w:hAnsi="Times New Roman" w:cs="Times New Roman"/>
          <w:u w:val="single"/>
        </w:rPr>
        <w:t>2.1</w:t>
      </w:r>
      <w:r w:rsidRPr="0032284E">
        <w:rPr>
          <w:rFonts w:ascii="Times New Roman" w:hAnsi="Times New Roman" w:cs="Times New Roman"/>
          <w:u w:val="single"/>
        </w:rPr>
        <w:tab/>
      </w:r>
      <w:r w:rsidRPr="0032284E">
        <w:rPr>
          <w:rFonts w:ascii="Times New Roman" w:eastAsia="Times New Roman" w:hAnsi="Times New Roman" w:cs="Times New Roman"/>
          <w:u w:val="single"/>
        </w:rPr>
        <w:t>Q-Learning -&gt; Deep Q Network</w:t>
      </w:r>
    </w:p>
    <w:p w14:paraId="616BE885" w14:textId="26ABF8DC" w:rsidR="6F2C4BFF" w:rsidRPr="0032284E" w:rsidRDefault="6F2C4BFF" w:rsidP="6F2C4BFF">
      <w:pPr>
        <w:rPr>
          <w:rFonts w:ascii="Times New Roman" w:eastAsia="Times New Roman" w:hAnsi="Times New Roman" w:cs="Times New Roman"/>
        </w:rPr>
      </w:pPr>
      <w:r w:rsidRPr="0032284E">
        <w:rPr>
          <w:rFonts w:ascii="Times New Roman" w:eastAsia="Times New Roman" w:hAnsi="Times New Roman" w:cs="Times New Roman"/>
        </w:rPr>
        <w:t xml:space="preserve">Q-Learning is a value-based RL method. The value-based outputs the value of all the actions, and we choose the actions according to the highest value. Compared to policy-based RL, the value-based decision part is much more decisive and picks the ones with the highest value. It is also an off-learning temporal-difference control algorithm, because the actions executed in each episode does not reflect the actual action it will conduct, and TD update means the agent can learn when the game is </w:t>
      </w:r>
      <w:proofErr w:type="gramStart"/>
      <w:r w:rsidRPr="0032284E">
        <w:rPr>
          <w:rFonts w:ascii="Times New Roman" w:eastAsia="Times New Roman" w:hAnsi="Times New Roman" w:cs="Times New Roman"/>
        </w:rPr>
        <w:t>processing</w:t>
      </w:r>
      <w:proofErr w:type="gramEnd"/>
      <w:r w:rsidRPr="0032284E">
        <w:rPr>
          <w:rFonts w:ascii="Times New Roman" w:eastAsia="Times New Roman" w:hAnsi="Times New Roman" w:cs="Times New Roman"/>
        </w:rPr>
        <w:t xml:space="preserve"> and it will update in each step to improve the efficiency.</w:t>
      </w:r>
    </w:p>
    <w:p w14:paraId="5CFCA759" w14:textId="3FBE3929" w:rsidR="6F2C4BFF" w:rsidRPr="0032284E" w:rsidRDefault="6F2C4BFF" w:rsidP="6F2C4BFF">
      <w:pPr>
        <w:rPr>
          <w:rFonts w:ascii="Times New Roman" w:eastAsia="Times New Roman" w:hAnsi="Times New Roman" w:cs="Times New Roman"/>
        </w:rPr>
      </w:pPr>
      <w:r w:rsidRPr="0032284E">
        <w:rPr>
          <w:rFonts w:ascii="Times New Roman" w:eastAsia="Times New Roman" w:hAnsi="Times New Roman" w:cs="Times New Roman"/>
        </w:rPr>
        <w:t>For Q-Learning, a Q-table is provided. Q is the action-utility function, which is used to evaluate the goodness of taking an action in a specific state. It is the memory of the agent. At each step, the table is updated according to the following formula until it converges.</w:t>
      </w:r>
    </w:p>
    <w:p w14:paraId="39B32F9B" w14:textId="276FF928" w:rsidR="6F2C4BFF" w:rsidRPr="0032284E" w:rsidRDefault="6F2C4BFF" w:rsidP="6F2C4BFF">
      <w:pPr>
        <w:jc w:val="center"/>
        <w:rPr>
          <w:rFonts w:ascii="Times New Roman" w:hAnsi="Times New Roman" w:cs="Times New Roman"/>
        </w:rPr>
      </w:pPr>
      <w:r w:rsidRPr="0032284E">
        <w:rPr>
          <w:rFonts w:ascii="Times New Roman" w:hAnsi="Times New Roman" w:cs="Times New Roman"/>
          <w:noProof/>
        </w:rPr>
        <w:drawing>
          <wp:inline distT="0" distB="0" distL="0" distR="0" wp14:anchorId="79BDC935" wp14:editId="0482F231">
            <wp:extent cx="4572000" cy="390525"/>
            <wp:effectExtent l="0" t="0" r="0" b="0"/>
            <wp:docPr id="1917314163" name="图片 1917314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90525"/>
                    </a:xfrm>
                    <a:prstGeom prst="rect">
                      <a:avLst/>
                    </a:prstGeom>
                  </pic:spPr>
                </pic:pic>
              </a:graphicData>
            </a:graphic>
          </wp:inline>
        </w:drawing>
      </w:r>
    </w:p>
    <w:p w14:paraId="3A65242F" w14:textId="47BA2DF4" w:rsidR="6F2C4BFF" w:rsidRPr="0032284E" w:rsidRDefault="6F2C4BFF" w:rsidP="6F2C4BFF">
      <w:pPr>
        <w:rPr>
          <w:rFonts w:ascii="Times New Roman" w:eastAsia="Times New Roman" w:hAnsi="Times New Roman" w:cs="Times New Roman"/>
        </w:rPr>
      </w:pPr>
      <w:r w:rsidRPr="0032284E">
        <w:rPr>
          <w:rFonts w:ascii="Times New Roman" w:eastAsia="Times New Roman" w:hAnsi="Times New Roman" w:cs="Times New Roman"/>
        </w:rPr>
        <w:t>R</w:t>
      </w:r>
      <w:r w:rsidR="00DB1D88" w:rsidRPr="0032284E">
        <w:rPr>
          <w:rFonts w:ascii="Times New Roman" w:eastAsia="Times New Roman" w:hAnsi="Times New Roman" w:cs="Times New Roman"/>
          <w:vertAlign w:val="subscript"/>
        </w:rPr>
        <w:t>t</w:t>
      </w:r>
      <w:r w:rsidRPr="0032284E">
        <w:rPr>
          <w:rFonts w:ascii="Times New Roman" w:eastAsia="Times New Roman" w:hAnsi="Times New Roman" w:cs="Times New Roman"/>
          <w:vertAlign w:val="subscript"/>
        </w:rPr>
        <w:t>+1</w:t>
      </w:r>
      <w:r w:rsidRPr="0032284E">
        <w:rPr>
          <w:rFonts w:ascii="Times New Roman" w:eastAsia="Times New Roman" w:hAnsi="Times New Roman" w:cs="Times New Roman"/>
        </w:rPr>
        <w:t xml:space="preserve"> denotes the reward acquired when taking the next step, max </w:t>
      </w:r>
      <w:proofErr w:type="gramStart"/>
      <w:r w:rsidRPr="0032284E">
        <w:rPr>
          <w:rFonts w:ascii="Times New Roman" w:eastAsia="Times New Roman" w:hAnsi="Times New Roman" w:cs="Times New Roman"/>
        </w:rPr>
        <w:t>Q(</w:t>
      </w:r>
      <w:proofErr w:type="gramEnd"/>
      <w:r w:rsidRPr="0032284E">
        <w:rPr>
          <w:rFonts w:ascii="Times New Roman" w:eastAsia="Times New Roman" w:hAnsi="Times New Roman" w:cs="Times New Roman"/>
        </w:rPr>
        <w:t>S</w:t>
      </w:r>
      <w:r w:rsidRPr="0032284E">
        <w:rPr>
          <w:rFonts w:ascii="Times New Roman" w:eastAsia="Times New Roman" w:hAnsi="Times New Roman" w:cs="Times New Roman"/>
          <w:vertAlign w:val="subscript"/>
        </w:rPr>
        <w:t>t+1</w:t>
      </w:r>
      <w:r w:rsidRPr="0032284E">
        <w:rPr>
          <w:rFonts w:ascii="Times New Roman" w:eastAsia="Times New Roman" w:hAnsi="Times New Roman" w:cs="Times New Roman"/>
        </w:rPr>
        <w:t xml:space="preserve">, a) denotes the maximum Q in the next state with different actions, γ is the decay factor (like a pair of glasses, to foresee the following steps), and α is the learning rate. But such a choice may cause Q to fall into local optimum. The improved strategy is ε-greedy method: each state is explored with the probability of ε. </w:t>
      </w:r>
    </w:p>
    <w:p w14:paraId="5AEAFCCF" w14:textId="45657D1C" w:rsidR="6F2C4BFF" w:rsidRPr="0032284E" w:rsidRDefault="6F2C4BFF" w:rsidP="6F2C4BFF">
      <w:pPr>
        <w:rPr>
          <w:rFonts w:ascii="Times New Roman" w:eastAsia="Times New Roman" w:hAnsi="Times New Roman" w:cs="Times New Roman"/>
        </w:rPr>
      </w:pPr>
      <w:r w:rsidRPr="0032284E">
        <w:rPr>
          <w:rFonts w:ascii="Times New Roman" w:eastAsia="Times New Roman" w:hAnsi="Times New Roman" w:cs="Times New Roman"/>
        </w:rPr>
        <w:t>However, in general Q-learning, when the state and action space are high-dimensional, Q-table will have too much space and state and is difficult to use. Therefore, Q-table update can be transformed into a function fitting problem here, and a function is fitted into a function to generate Q values instead of Q-table, so that similar states can get similar output actions. Therefore, we can integrate deep neural network with Q-Learning. This is the DQN algorithm. We can build a neural network with the state space to be the input layer and the action space to be the output layer. And with the processing of the neural network, we can get the Q value of the corresponding state.</w:t>
      </w:r>
    </w:p>
    <w:p w14:paraId="1C7A5D6C" w14:textId="4C81C1E8" w:rsidR="00D940B2" w:rsidRPr="0032284E" w:rsidRDefault="6F2C4BFF" w:rsidP="6F2C4BFF">
      <w:pPr>
        <w:rPr>
          <w:rFonts w:ascii="Times New Roman" w:eastAsia="Times New Roman" w:hAnsi="Times New Roman" w:cs="Times New Roman"/>
        </w:rPr>
      </w:pPr>
      <w:r w:rsidRPr="0032284E">
        <w:rPr>
          <w:rFonts w:ascii="Times New Roman" w:eastAsia="Times New Roman" w:hAnsi="Times New Roman" w:cs="Times New Roman"/>
        </w:rPr>
        <w:t xml:space="preserve">There are some problems when integrating. DL is the supervised learning that requires training set. In DQN, the training labels can be represented by the reward. Recall that in Q-learning above, we used the formula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R</m:t>
            </m:r>
          </m:e>
          <m:sub>
            <m:r>
              <w:rPr>
                <w:rFonts w:ascii="Cambria Math" w:eastAsia="Times New Roman" w:hAnsi="Cambria Math" w:cs="Times New Roman"/>
                <w:sz w:val="28"/>
                <w:szCs w:val="28"/>
              </w:rPr>
              <m:t>t+1</m:t>
            </m:r>
          </m:sub>
        </m:sSub>
        <m:r>
          <w:rPr>
            <w:rFonts w:ascii="Cambria Math" w:eastAsia="Times New Roman" w:hAnsi="Cambria Math" w:cs="Times New Roman"/>
            <w:sz w:val="28"/>
            <w:szCs w:val="28"/>
          </w:rPr>
          <m:t>+γ∙ma</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a</m:t>
            </m:r>
          </m:sub>
        </m:sSub>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Q(S</m:t>
            </m:r>
          </m:e>
          <m:sub>
            <m:r>
              <w:rPr>
                <w:rFonts w:ascii="Cambria Math" w:eastAsia="Times New Roman" w:hAnsi="Cambria Math" w:cs="Times New Roman"/>
                <w:sz w:val="28"/>
                <w:szCs w:val="28"/>
              </w:rPr>
              <m:t>t+1</m:t>
            </m:r>
          </m:sub>
        </m:sSub>
        <m:r>
          <w:rPr>
            <w:rFonts w:ascii="Cambria Math" w:eastAsia="Times New Roman" w:hAnsi="Cambria Math" w:cs="Times New Roman"/>
            <w:sz w:val="28"/>
            <w:szCs w:val="28"/>
          </w:rPr>
          <m:t xml:space="preserve">,ɑ) </m:t>
        </m:r>
      </m:oMath>
      <w:r w:rsidRPr="0032284E">
        <w:rPr>
          <w:rFonts w:ascii="Times New Roman" w:eastAsia="Times New Roman" w:hAnsi="Times New Roman" w:cs="Times New Roman"/>
        </w:rPr>
        <w:t xml:space="preserve">to update the Q value, here we can use it as the label Q value. In addition, DL samples are independent of each other, while RL's current state value is dependent on the return value of the subsequent states. Therefore, DQN adopts the Experience Replay mechanism to store the trained data into the Replay Buffer for subsequent random sampling for training. Moreover, every time the neural network is updated, the target will also be updated, which </w:t>
      </w:r>
      <w:r w:rsidRPr="0032284E">
        <w:rPr>
          <w:rFonts w:ascii="Times New Roman" w:eastAsia="Times New Roman" w:hAnsi="Times New Roman" w:cs="Times New Roman"/>
        </w:rPr>
        <w:lastRenderedPageBreak/>
        <w:t xml:space="preserve">will easily lead to parameter non-convergence. Recall that in supervised learning, the label is fixed and will not change with the update of the parameter. So, Q-targets is introduced. It is </w:t>
      </w:r>
      <w:proofErr w:type="gramStart"/>
      <w:r w:rsidRPr="0032284E">
        <w:rPr>
          <w:rFonts w:ascii="Times New Roman" w:eastAsia="Times New Roman" w:hAnsi="Times New Roman" w:cs="Times New Roman"/>
        </w:rPr>
        <w:t>actually a</w:t>
      </w:r>
      <w:proofErr w:type="gramEnd"/>
      <w:r w:rsidRPr="0032284E">
        <w:rPr>
          <w:rFonts w:ascii="Times New Roman" w:eastAsia="Times New Roman" w:hAnsi="Times New Roman" w:cs="Times New Roman"/>
        </w:rPr>
        <w:t xml:space="preserve"> mechanism to disrupt the correlation, which reduces the correlation between the current Q value and the target Q value to a certain extent and improves the algorithm stability.</w:t>
      </w:r>
    </w:p>
    <w:p w14:paraId="3BB56AF9" w14:textId="34AE442E" w:rsidR="6F2C4BFF" w:rsidRPr="0032284E" w:rsidRDefault="6F2C4BFF" w:rsidP="6F2C4BFF">
      <w:pPr>
        <w:rPr>
          <w:rFonts w:ascii="Times New Roman" w:eastAsia="Times New Roman" w:hAnsi="Times New Roman" w:cs="Times New Roman"/>
          <w:u w:val="single"/>
        </w:rPr>
      </w:pPr>
      <w:r w:rsidRPr="0032284E">
        <w:rPr>
          <w:rFonts w:ascii="Times New Roman" w:eastAsia="Times New Roman" w:hAnsi="Times New Roman" w:cs="Times New Roman"/>
          <w:u w:val="single"/>
        </w:rPr>
        <w:t>2.2</w:t>
      </w:r>
      <w:r w:rsidRPr="0032284E">
        <w:rPr>
          <w:rFonts w:ascii="Times New Roman" w:hAnsi="Times New Roman" w:cs="Times New Roman"/>
          <w:u w:val="single"/>
        </w:rPr>
        <w:tab/>
      </w:r>
      <w:r w:rsidRPr="0032284E">
        <w:rPr>
          <w:rFonts w:ascii="Times New Roman" w:eastAsia="Times New Roman" w:hAnsi="Times New Roman" w:cs="Times New Roman"/>
          <w:u w:val="single"/>
        </w:rPr>
        <w:t>Policy Gradient -&gt; Actor Critic -&gt; DDPG</w:t>
      </w:r>
    </w:p>
    <w:p w14:paraId="30749757" w14:textId="335AF64B" w:rsidR="001A596E" w:rsidRPr="00C946FF" w:rsidRDefault="00CC3445" w:rsidP="6F2C4BFF">
      <w:pPr>
        <w:rPr>
          <w:rFonts w:ascii="Times New Roman" w:hAnsi="Times New Roman" w:cs="Times New Roman"/>
          <w:lang w:eastAsia="zh-CN"/>
        </w:rPr>
      </w:pPr>
      <w:r w:rsidRPr="00C946FF">
        <w:rPr>
          <w:rFonts w:ascii="Times New Roman" w:hAnsi="Times New Roman" w:cs="Times New Roman"/>
          <w:lang w:eastAsia="zh-CN"/>
        </w:rPr>
        <w:t xml:space="preserve">Instead of the value-based method, policy gradient directly </w:t>
      </w:r>
      <w:r w:rsidR="00433A6C" w:rsidRPr="00C946FF">
        <w:rPr>
          <w:rFonts w:ascii="Times New Roman" w:hAnsi="Times New Roman" w:cs="Times New Roman"/>
          <w:lang w:eastAsia="zh-CN"/>
        </w:rPr>
        <w:t>figures</w:t>
      </w:r>
      <w:r w:rsidRPr="00C946FF">
        <w:rPr>
          <w:rFonts w:ascii="Times New Roman" w:hAnsi="Times New Roman" w:cs="Times New Roman"/>
          <w:lang w:eastAsia="zh-CN"/>
        </w:rPr>
        <w:t xml:space="preserve"> out the policy. </w:t>
      </w:r>
      <w:r w:rsidR="00433A6C" w:rsidRPr="00C946FF">
        <w:rPr>
          <w:rFonts w:ascii="Times New Roman" w:hAnsi="Times New Roman" w:cs="Times New Roman"/>
          <w:lang w:eastAsia="zh-CN"/>
        </w:rPr>
        <w:t> As the deep Q Network</w:t>
      </w:r>
      <w:r w:rsidR="001A596E" w:rsidRPr="00C946FF">
        <w:rPr>
          <w:rFonts w:ascii="Times New Roman" w:hAnsi="Times New Roman" w:cs="Times New Roman"/>
          <w:lang w:eastAsia="zh-CN"/>
        </w:rPr>
        <w:t xml:space="preserve"> mentioned above</w:t>
      </w:r>
      <w:r w:rsidR="00433A6C" w:rsidRPr="00C946FF">
        <w:rPr>
          <w:rFonts w:ascii="Times New Roman" w:hAnsi="Times New Roman" w:cs="Times New Roman"/>
          <w:lang w:eastAsia="zh-CN"/>
        </w:rPr>
        <w:t xml:space="preserve">, </w:t>
      </w:r>
      <w:r w:rsidR="001A596E" w:rsidRPr="00C946FF">
        <w:rPr>
          <w:rFonts w:ascii="Times New Roman" w:hAnsi="Times New Roman" w:cs="Times New Roman"/>
          <w:lang w:eastAsia="zh-CN"/>
        </w:rPr>
        <w:t>the policy gradient</w:t>
      </w:r>
      <w:r w:rsidR="00433A6C" w:rsidRPr="00C946FF">
        <w:rPr>
          <w:rFonts w:ascii="Times New Roman" w:hAnsi="Times New Roman" w:cs="Times New Roman"/>
          <w:lang w:eastAsia="zh-CN"/>
        </w:rPr>
        <w:t xml:space="preserve"> also used the neural network. The input of neural network is the </w:t>
      </w:r>
      <w:r w:rsidR="001A596E" w:rsidRPr="00C946FF">
        <w:rPr>
          <w:rFonts w:ascii="Times New Roman" w:hAnsi="Times New Roman" w:cs="Times New Roman"/>
          <w:lang w:eastAsia="zh-CN"/>
        </w:rPr>
        <w:t>states while</w:t>
      </w:r>
      <w:r w:rsidR="00433A6C" w:rsidRPr="00C946FF">
        <w:rPr>
          <w:rFonts w:ascii="Times New Roman" w:hAnsi="Times New Roman" w:cs="Times New Roman"/>
          <w:lang w:eastAsia="zh-CN"/>
        </w:rPr>
        <w:t xml:space="preserve"> the output is the actions. Initially, </w:t>
      </w:r>
      <w:r w:rsidR="001A596E" w:rsidRPr="00C946FF">
        <w:rPr>
          <w:rFonts w:ascii="Times New Roman" w:hAnsi="Times New Roman" w:cs="Times New Roman"/>
          <w:lang w:eastAsia="zh-CN"/>
        </w:rPr>
        <w:t>the agent</w:t>
      </w:r>
      <w:r w:rsidR="00433A6C" w:rsidRPr="00C946FF">
        <w:rPr>
          <w:rFonts w:ascii="Times New Roman" w:hAnsi="Times New Roman" w:cs="Times New Roman"/>
          <w:lang w:eastAsia="zh-CN"/>
        </w:rPr>
        <w:t xml:space="preserve"> will </w:t>
      </w:r>
      <w:r w:rsidR="001A596E" w:rsidRPr="00C946FF">
        <w:rPr>
          <w:rFonts w:ascii="Times New Roman" w:hAnsi="Times New Roman" w:cs="Times New Roman"/>
          <w:lang w:eastAsia="zh-CN"/>
        </w:rPr>
        <w:t>interact</w:t>
      </w:r>
      <w:r w:rsidR="00433A6C" w:rsidRPr="00C946FF">
        <w:rPr>
          <w:rFonts w:ascii="Times New Roman" w:hAnsi="Times New Roman" w:cs="Times New Roman"/>
          <w:lang w:eastAsia="zh-CN"/>
        </w:rPr>
        <w:t xml:space="preserve"> </w:t>
      </w:r>
      <w:r w:rsidR="001A596E" w:rsidRPr="00C946FF">
        <w:rPr>
          <w:rFonts w:ascii="Times New Roman" w:hAnsi="Times New Roman" w:cs="Times New Roman"/>
          <w:lang w:eastAsia="zh-CN"/>
        </w:rPr>
        <w:t>with the environment and get some reward using</w:t>
      </w:r>
      <w:r w:rsidR="004C7409" w:rsidRPr="00C946FF">
        <w:rPr>
          <w:rFonts w:ascii="Times New Roman" w:hAnsi="Times New Roman" w:cs="Times New Roman"/>
          <w:lang w:eastAsia="zh-CN"/>
        </w:rPr>
        <w:t xml:space="preserve"> current parameters</w:t>
      </w:r>
      <w:r w:rsidR="001A596E" w:rsidRPr="00C946FF">
        <w:rPr>
          <w:rFonts w:ascii="Times New Roman" w:hAnsi="Times New Roman" w:cs="Times New Roman"/>
          <w:lang w:eastAsia="zh-CN"/>
        </w:rPr>
        <w:t xml:space="preserve">. </w:t>
      </w:r>
      <w:r w:rsidR="004C7409" w:rsidRPr="00C946FF">
        <w:rPr>
          <w:rFonts w:ascii="Times New Roman" w:hAnsi="Times New Roman" w:cs="Times New Roman"/>
          <w:lang w:eastAsia="zh-CN"/>
        </w:rPr>
        <w:t xml:space="preserve"> </w:t>
      </w:r>
      <w:r w:rsidR="001A596E" w:rsidRPr="00C946FF">
        <w:rPr>
          <w:rFonts w:ascii="Times New Roman" w:hAnsi="Times New Roman" w:cs="Times New Roman"/>
          <w:lang w:eastAsia="zh-CN"/>
        </w:rPr>
        <w:t>T</w:t>
      </w:r>
      <w:r w:rsidR="00433A6C" w:rsidRPr="00C946FF">
        <w:rPr>
          <w:rFonts w:ascii="Times New Roman" w:hAnsi="Times New Roman" w:cs="Times New Roman"/>
          <w:lang w:eastAsia="zh-CN"/>
        </w:rPr>
        <w:t xml:space="preserve">he action and state </w:t>
      </w:r>
      <w:r w:rsidR="001A596E" w:rsidRPr="00C946FF">
        <w:rPr>
          <w:rFonts w:ascii="Times New Roman" w:hAnsi="Times New Roman" w:cs="Times New Roman"/>
          <w:lang w:eastAsia="zh-CN"/>
        </w:rPr>
        <w:t xml:space="preserve">from begin to the end is collect, which is called </w:t>
      </w:r>
      <w:proofErr w:type="gramStart"/>
      <w:r w:rsidR="001A596E" w:rsidRPr="00C946FF">
        <w:rPr>
          <w:rFonts w:ascii="Times New Roman" w:hAnsi="Times New Roman" w:cs="Times New Roman"/>
          <w:lang w:eastAsia="zh-CN"/>
        </w:rPr>
        <w:t>episode(</w:t>
      </w:r>
      <w:proofErr w:type="gramEnd"/>
      <w:r w:rsidR="001A596E" w:rsidRPr="00C946FF">
        <w:rPr>
          <w:rFonts w:ascii="Times New Roman" w:hAnsi="Times New Roman" w:cs="Times New Roman"/>
          <w:lang w:eastAsia="zh-CN"/>
        </w:rPr>
        <w:t>or t</w:t>
      </w:r>
      <w:r w:rsidR="00433A6C" w:rsidRPr="00C946FF">
        <w:rPr>
          <w:rFonts w:ascii="Times New Roman" w:hAnsi="Times New Roman" w:cs="Times New Roman"/>
          <w:lang w:eastAsia="zh-CN"/>
        </w:rPr>
        <w:t>rajectory</w:t>
      </w:r>
      <w:r w:rsidR="001A596E" w:rsidRPr="00C946FF">
        <w:rPr>
          <w:rFonts w:ascii="Times New Roman" w:hAnsi="Times New Roman" w:cs="Times New Roman"/>
          <w:lang w:eastAsia="zh-CN"/>
        </w:rPr>
        <w:t>).</w:t>
      </w:r>
    </w:p>
    <w:p w14:paraId="45CF147B" w14:textId="4DC16025" w:rsidR="001A596E" w:rsidRPr="00C946FF" w:rsidRDefault="001A596E" w:rsidP="6F2C4BFF">
      <w:pPr>
        <w:rPr>
          <w:rFonts w:ascii="Times New Roman" w:hAnsi="Times New Roman" w:cs="Times New Roman"/>
          <w:lang w:eastAsia="zh-CN"/>
        </w:rPr>
      </w:pPr>
      <m:oMathPara>
        <m:oMath>
          <m:r>
            <w:rPr>
              <w:rFonts w:ascii="Cambria Math" w:hAnsi="Cambria Math" w:cs="Times New Roman"/>
              <w:lang w:eastAsia="zh-CN"/>
            </w:rPr>
            <m:t>τ</m:t>
          </m:r>
          <m:r>
            <m:rPr>
              <m:sty m:val="p"/>
            </m:rPr>
            <w:rPr>
              <w:rFonts w:ascii="Cambria Math" w:hAnsi="Cambria Math" w:cs="Times New Roman"/>
              <w:lang w:eastAsia="zh-CN"/>
            </w:rPr>
            <m:t>={</m:t>
          </m:r>
          <m:r>
            <w:rPr>
              <w:rFonts w:ascii="Cambria Math" w:hAnsi="Cambria Math" w:cs="Times New Roman"/>
              <w:lang w:eastAsia="zh-CN"/>
            </w:rPr>
            <m:t>s</m:t>
          </m:r>
          <m:r>
            <m:rPr>
              <m:sty m:val="p"/>
            </m:rPr>
            <w:rPr>
              <w:rFonts w:ascii="Cambria Math" w:hAnsi="Cambria Math" w:cs="Times New Roman"/>
              <w:lang w:eastAsia="zh-CN"/>
            </w:rPr>
            <m:t>1,</m:t>
          </m:r>
          <m:r>
            <w:rPr>
              <w:rFonts w:ascii="Cambria Math" w:hAnsi="Cambria Math" w:cs="Times New Roman"/>
              <w:lang w:eastAsia="zh-CN"/>
            </w:rPr>
            <m:t>a</m:t>
          </m:r>
          <m:r>
            <m:rPr>
              <m:sty m:val="p"/>
            </m:rPr>
            <w:rPr>
              <w:rFonts w:ascii="Cambria Math" w:hAnsi="Cambria Math" w:cs="Times New Roman"/>
              <w:lang w:eastAsia="zh-CN"/>
            </w:rPr>
            <m:t>1,</m:t>
          </m:r>
          <m:r>
            <w:rPr>
              <w:rFonts w:ascii="Cambria Math" w:hAnsi="Cambria Math" w:cs="Times New Roman"/>
              <w:lang w:eastAsia="zh-CN"/>
            </w:rPr>
            <m:t>s</m:t>
          </m:r>
          <m:r>
            <m:rPr>
              <m:sty m:val="p"/>
            </m:rPr>
            <w:rPr>
              <w:rFonts w:ascii="Cambria Math" w:hAnsi="Cambria Math" w:cs="Times New Roman"/>
              <w:lang w:eastAsia="zh-CN"/>
            </w:rPr>
            <m:t>2,</m:t>
          </m:r>
          <m:r>
            <w:rPr>
              <w:rFonts w:ascii="Cambria Math" w:hAnsi="Cambria Math" w:cs="Times New Roman"/>
              <w:lang w:eastAsia="zh-CN"/>
            </w:rPr>
            <m:t>a</m:t>
          </m:r>
          <m:r>
            <m:rPr>
              <m:sty m:val="p"/>
            </m:rPr>
            <w:rPr>
              <w:rFonts w:ascii="Cambria Math" w:hAnsi="Cambria Math" w:cs="Times New Roman"/>
              <w:lang w:eastAsia="zh-CN"/>
            </w:rPr>
            <m:t>2,⋯,</m:t>
          </m:r>
          <m:r>
            <w:rPr>
              <w:rFonts w:ascii="Cambria Math" w:hAnsi="Cambria Math" w:cs="Times New Roman"/>
              <w:lang w:eastAsia="zh-CN"/>
            </w:rPr>
            <m:t>st</m:t>
          </m:r>
          <m:r>
            <m:rPr>
              <m:sty m:val="p"/>
            </m:rPr>
            <w:rPr>
              <w:rFonts w:ascii="Cambria Math" w:hAnsi="Cambria Math" w:cs="Times New Roman"/>
              <w:lang w:eastAsia="zh-CN"/>
            </w:rPr>
            <m:t>,</m:t>
          </m:r>
          <m:r>
            <w:rPr>
              <w:rFonts w:ascii="Cambria Math" w:hAnsi="Cambria Math" w:cs="Times New Roman"/>
              <w:lang w:eastAsia="zh-CN"/>
            </w:rPr>
            <m:t>at</m:t>
          </m:r>
          <m:r>
            <m:rPr>
              <m:sty m:val="p"/>
            </m:rPr>
            <w:rPr>
              <w:rFonts w:ascii="Cambria Math" w:hAnsi="Cambria Math" w:cs="Times New Roman"/>
              <w:lang w:eastAsia="zh-CN"/>
            </w:rPr>
            <m:t>}</m:t>
          </m:r>
        </m:oMath>
      </m:oMathPara>
    </w:p>
    <w:p w14:paraId="23B0C96A" w14:textId="653DD5BF" w:rsidR="009122F6" w:rsidRPr="00C946FF" w:rsidRDefault="00433A6C" w:rsidP="6F2C4BFF">
      <w:pPr>
        <w:rPr>
          <w:rFonts w:ascii="Times New Roman" w:hAnsi="Times New Roman" w:cs="Times New Roman"/>
          <w:lang w:eastAsia="zh-CN"/>
        </w:rPr>
      </w:pPr>
      <w:r w:rsidRPr="00C946FF">
        <w:rPr>
          <w:rFonts w:ascii="Times New Roman" w:hAnsi="Times New Roman" w:cs="Times New Roman"/>
          <w:lang w:eastAsia="zh-CN"/>
        </w:rPr>
        <w:t xml:space="preserve">We </w:t>
      </w:r>
      <w:r w:rsidR="001A596E" w:rsidRPr="00C946FF">
        <w:rPr>
          <w:rFonts w:ascii="Times New Roman" w:hAnsi="Times New Roman" w:cs="Times New Roman"/>
          <w:lang w:eastAsia="zh-CN"/>
        </w:rPr>
        <w:t xml:space="preserve">calculate the discounted </w:t>
      </w:r>
      <w:r w:rsidRPr="00C946FF">
        <w:rPr>
          <w:rFonts w:ascii="Times New Roman" w:hAnsi="Times New Roman" w:cs="Times New Roman"/>
          <w:lang w:eastAsia="zh-CN"/>
        </w:rPr>
        <w:t xml:space="preserve">reward </w:t>
      </w:r>
      <w:r w:rsidR="001A596E" w:rsidRPr="00C946FF">
        <w:rPr>
          <w:rFonts w:ascii="Times New Roman" w:hAnsi="Times New Roman" w:cs="Times New Roman"/>
          <w:lang w:eastAsia="zh-CN"/>
        </w:rPr>
        <w:t>for each action, state pair</w:t>
      </w:r>
      <w:r w:rsidRPr="00C946FF">
        <w:rPr>
          <w:rFonts w:ascii="Times New Roman" w:hAnsi="Times New Roman" w:cs="Times New Roman"/>
          <w:lang w:eastAsia="zh-CN"/>
        </w:rPr>
        <w:t>. The</w:t>
      </w:r>
      <w:r w:rsidR="001A596E" w:rsidRPr="00C946FF">
        <w:rPr>
          <w:rFonts w:ascii="Times New Roman" w:hAnsi="Times New Roman" w:cs="Times New Roman"/>
          <w:lang w:eastAsia="zh-CN"/>
        </w:rPr>
        <w:t xml:space="preserve">n what </w:t>
      </w:r>
      <w:r w:rsidRPr="00C946FF">
        <w:rPr>
          <w:rFonts w:ascii="Times New Roman" w:hAnsi="Times New Roman" w:cs="Times New Roman"/>
          <w:lang w:eastAsia="zh-CN"/>
        </w:rPr>
        <w:t>we need to do is to adjust the parameter</w:t>
      </w:r>
      <w:r w:rsidR="001A596E" w:rsidRPr="00C946FF">
        <w:rPr>
          <w:rFonts w:ascii="Times New Roman" w:hAnsi="Times New Roman" w:cs="Times New Roman"/>
          <w:lang w:eastAsia="zh-CN"/>
        </w:rPr>
        <w:t>s</w:t>
      </w:r>
      <w:r w:rsidRPr="00C946FF">
        <w:rPr>
          <w:rFonts w:ascii="Times New Roman" w:hAnsi="Times New Roman" w:cs="Times New Roman"/>
          <w:lang w:eastAsia="zh-CN"/>
        </w:rPr>
        <w:t xml:space="preserve"> of the network,</w:t>
      </w:r>
      <w:r w:rsidR="00BE65E9" w:rsidRPr="00C946FF">
        <w:rPr>
          <w:rFonts w:ascii="Times New Roman" w:hAnsi="Times New Roman" w:cs="Times New Roman"/>
          <w:lang w:eastAsia="zh-CN"/>
        </w:rPr>
        <w:t xml:space="preserve"> </w:t>
      </w:r>
      <w:r w:rsidRPr="00C946FF">
        <w:rPr>
          <w:rFonts w:ascii="Times New Roman" w:hAnsi="Times New Roman" w:cs="Times New Roman"/>
          <w:lang w:eastAsia="zh-CN"/>
        </w:rPr>
        <w:t>which</w:t>
      </w:r>
      <w:r w:rsidR="001A596E" w:rsidRPr="00C946FF">
        <w:rPr>
          <w:rFonts w:ascii="Times New Roman" w:hAnsi="Times New Roman" w:cs="Times New Roman"/>
          <w:lang w:eastAsia="zh-CN"/>
        </w:rPr>
        <w:t xml:space="preserve"> encodes</w:t>
      </w:r>
      <w:r w:rsidRPr="00C946FF">
        <w:rPr>
          <w:rFonts w:ascii="Times New Roman" w:hAnsi="Times New Roman" w:cs="Times New Roman"/>
          <w:lang w:eastAsia="zh-CN"/>
        </w:rPr>
        <w:t xml:space="preserve"> </w:t>
      </w:r>
      <w:r w:rsidR="001A596E" w:rsidRPr="00C946FF">
        <w:rPr>
          <w:rFonts w:ascii="Times New Roman" w:hAnsi="Times New Roman" w:cs="Times New Roman"/>
          <w:lang w:eastAsia="zh-CN"/>
        </w:rPr>
        <w:t xml:space="preserve">the </w:t>
      </w:r>
      <w:r w:rsidRPr="00C946FF">
        <w:rPr>
          <w:rFonts w:ascii="Times New Roman" w:hAnsi="Times New Roman" w:cs="Times New Roman"/>
          <w:lang w:eastAsia="zh-CN"/>
        </w:rPr>
        <w:t>policy</w:t>
      </w:r>
      <w:r w:rsidR="001A596E" w:rsidRPr="00C946FF">
        <w:rPr>
          <w:rFonts w:ascii="Times New Roman" w:hAnsi="Times New Roman" w:cs="Times New Roman"/>
          <w:lang w:eastAsia="zh-CN"/>
        </w:rPr>
        <w:t xml:space="preserve">, </w:t>
      </w:r>
      <w:proofErr w:type="gramStart"/>
      <w:r w:rsidR="001A596E" w:rsidRPr="00C946FF">
        <w:rPr>
          <w:rFonts w:ascii="Times New Roman" w:hAnsi="Times New Roman" w:cs="Times New Roman"/>
          <w:lang w:eastAsia="zh-CN"/>
        </w:rPr>
        <w:t>in order</w:t>
      </w:r>
      <w:r w:rsidRPr="00C946FF">
        <w:rPr>
          <w:rFonts w:ascii="Times New Roman" w:hAnsi="Times New Roman" w:cs="Times New Roman"/>
          <w:lang w:eastAsia="zh-CN"/>
        </w:rPr>
        <w:t xml:space="preserve"> to</w:t>
      </w:r>
      <w:proofErr w:type="gramEnd"/>
      <w:r w:rsidRPr="00C946FF">
        <w:rPr>
          <w:rFonts w:ascii="Times New Roman" w:hAnsi="Times New Roman" w:cs="Times New Roman"/>
          <w:lang w:eastAsia="zh-CN"/>
        </w:rPr>
        <w:t xml:space="preserve"> </w:t>
      </w:r>
      <w:r w:rsidR="001A596E" w:rsidRPr="00C946FF">
        <w:rPr>
          <w:rFonts w:ascii="Times New Roman" w:hAnsi="Times New Roman" w:cs="Times New Roman"/>
          <w:lang w:eastAsia="zh-CN"/>
        </w:rPr>
        <w:t xml:space="preserve">maximize the </w:t>
      </w:r>
      <w:r w:rsidRPr="00C946FF">
        <w:rPr>
          <w:rFonts w:ascii="Times New Roman" w:hAnsi="Times New Roman" w:cs="Times New Roman"/>
          <w:lang w:eastAsia="zh-CN"/>
        </w:rPr>
        <w:t>reward.</w:t>
      </w:r>
      <w:r w:rsidR="00370331" w:rsidRPr="00C946FF">
        <w:rPr>
          <w:rFonts w:ascii="Times New Roman" w:hAnsi="Times New Roman" w:cs="Times New Roman"/>
          <w:lang w:eastAsia="zh-CN"/>
        </w:rPr>
        <w:t xml:space="preserve"> </w:t>
      </w:r>
      <w:r w:rsidR="001A596E" w:rsidRPr="00C946FF">
        <w:rPr>
          <w:rFonts w:ascii="Times New Roman" w:hAnsi="Times New Roman" w:cs="Times New Roman"/>
          <w:lang w:eastAsia="zh-CN"/>
        </w:rPr>
        <w:t xml:space="preserve"> Since</w:t>
      </w:r>
      <w:r w:rsidRPr="00C946FF">
        <w:rPr>
          <w:rFonts w:ascii="Times New Roman" w:hAnsi="Times New Roman" w:cs="Times New Roman"/>
          <w:lang w:eastAsia="zh-CN"/>
        </w:rPr>
        <w:t xml:space="preserve"> the network</w:t>
      </w:r>
      <w:r w:rsidR="001A596E" w:rsidRPr="00C946FF">
        <w:rPr>
          <w:rFonts w:ascii="Times New Roman" w:hAnsi="Times New Roman" w:cs="Times New Roman"/>
          <w:lang w:eastAsia="zh-CN"/>
        </w:rPr>
        <w:t xml:space="preserve"> </w:t>
      </w:r>
      <w:r w:rsidR="00370331" w:rsidRPr="00C946FF">
        <w:rPr>
          <w:rFonts w:ascii="Times New Roman" w:hAnsi="Times New Roman" w:cs="Times New Roman"/>
          <w:lang w:eastAsia="zh-CN"/>
        </w:rPr>
        <w:t xml:space="preserve">output </w:t>
      </w:r>
      <w:r w:rsidR="001A596E" w:rsidRPr="00C946FF">
        <w:rPr>
          <w:rFonts w:ascii="Times New Roman" w:hAnsi="Times New Roman" w:cs="Times New Roman"/>
          <w:lang w:eastAsia="zh-CN"/>
        </w:rPr>
        <w:t xml:space="preserve">is </w:t>
      </w:r>
      <w:r w:rsidR="00370331" w:rsidRPr="00C946FF">
        <w:rPr>
          <w:rFonts w:ascii="Times New Roman" w:hAnsi="Times New Roman" w:cs="Times New Roman"/>
          <w:lang w:eastAsia="zh-CN"/>
        </w:rPr>
        <w:t>a distribution of action</w:t>
      </w:r>
      <w:r w:rsidR="001A596E" w:rsidRPr="00C946FF">
        <w:rPr>
          <w:rFonts w:ascii="Times New Roman" w:hAnsi="Times New Roman" w:cs="Times New Roman"/>
          <w:lang w:eastAsia="zh-CN"/>
        </w:rPr>
        <w:t>s</w:t>
      </w:r>
      <w:r w:rsidR="00940AC8" w:rsidRPr="00C946FF">
        <w:rPr>
          <w:rFonts w:ascii="Times New Roman" w:hAnsi="Times New Roman" w:cs="Times New Roman"/>
          <w:lang w:eastAsia="zh-CN"/>
        </w:rPr>
        <w:t xml:space="preserve"> and </w:t>
      </w:r>
      <w:r w:rsidRPr="00C946FF">
        <w:rPr>
          <w:rFonts w:ascii="Times New Roman" w:hAnsi="Times New Roman" w:cs="Times New Roman"/>
          <w:lang w:eastAsia="zh-CN"/>
        </w:rPr>
        <w:t xml:space="preserve">we </w:t>
      </w:r>
      <w:r w:rsidR="00370331" w:rsidRPr="00C946FF">
        <w:rPr>
          <w:rFonts w:ascii="Times New Roman" w:hAnsi="Times New Roman" w:cs="Times New Roman"/>
          <w:lang w:eastAsia="zh-CN"/>
        </w:rPr>
        <w:t xml:space="preserve">sample the action </w:t>
      </w:r>
      <w:r w:rsidR="00940AC8" w:rsidRPr="00C946FF">
        <w:rPr>
          <w:rFonts w:ascii="Times New Roman" w:hAnsi="Times New Roman" w:cs="Times New Roman"/>
          <w:lang w:eastAsia="zh-CN"/>
        </w:rPr>
        <w:t>from the distribution</w:t>
      </w:r>
      <w:r w:rsidR="00370331" w:rsidRPr="00C946FF">
        <w:rPr>
          <w:rFonts w:ascii="Times New Roman" w:hAnsi="Times New Roman" w:cs="Times New Roman"/>
          <w:lang w:eastAsia="zh-CN"/>
        </w:rPr>
        <w:t>,</w:t>
      </w:r>
      <w:r w:rsidR="00F744D9" w:rsidRPr="00C946FF">
        <w:rPr>
          <w:rFonts w:ascii="Times New Roman" w:hAnsi="Times New Roman" w:cs="Times New Roman"/>
          <w:lang w:eastAsia="zh-CN"/>
        </w:rPr>
        <w:t xml:space="preserve"> we need to</w:t>
      </w:r>
      <w:r w:rsidR="00370331" w:rsidRPr="00C946FF">
        <w:rPr>
          <w:rFonts w:ascii="Times New Roman" w:hAnsi="Times New Roman" w:cs="Times New Roman"/>
          <w:lang w:eastAsia="zh-CN"/>
        </w:rPr>
        <w:t xml:space="preserve"> </w:t>
      </w:r>
      <w:r w:rsidRPr="00C946FF">
        <w:rPr>
          <w:rFonts w:ascii="Times New Roman" w:hAnsi="Times New Roman" w:cs="Times New Roman"/>
          <w:lang w:eastAsia="zh-CN"/>
        </w:rPr>
        <w:t>use the expect</w:t>
      </w:r>
      <w:r w:rsidR="00DD0A26" w:rsidRPr="00C946FF">
        <w:rPr>
          <w:rFonts w:ascii="Times New Roman" w:hAnsi="Times New Roman" w:cs="Times New Roman"/>
          <w:lang w:eastAsia="zh-CN"/>
        </w:rPr>
        <w:t>ed</w:t>
      </w:r>
      <w:r w:rsidRPr="00C946FF">
        <w:rPr>
          <w:rFonts w:ascii="Times New Roman" w:hAnsi="Times New Roman" w:cs="Times New Roman"/>
          <w:lang w:eastAsia="zh-CN"/>
        </w:rPr>
        <w:t xml:space="preserve"> value</w:t>
      </w:r>
      <w:r w:rsidR="00F744D9" w:rsidRPr="00C946FF">
        <w:rPr>
          <w:rFonts w:ascii="Times New Roman" w:hAnsi="Times New Roman" w:cs="Times New Roman"/>
          <w:lang w:eastAsia="zh-CN"/>
        </w:rPr>
        <w:t xml:space="preserve"> as loss function. Finally</w:t>
      </w:r>
      <w:r w:rsidRPr="00C946FF">
        <w:rPr>
          <w:rFonts w:ascii="Times New Roman" w:hAnsi="Times New Roman" w:cs="Times New Roman"/>
          <w:lang w:eastAsia="zh-CN"/>
        </w:rPr>
        <w:t>,</w:t>
      </w:r>
      <w:r w:rsidR="00370331" w:rsidRPr="00C946FF">
        <w:rPr>
          <w:rFonts w:ascii="Times New Roman" w:hAnsi="Times New Roman" w:cs="Times New Roman"/>
          <w:lang w:eastAsia="zh-CN"/>
        </w:rPr>
        <w:t xml:space="preserve"> we use the gradient </w:t>
      </w:r>
      <w:r w:rsidR="00F744D9" w:rsidRPr="00C946FF">
        <w:rPr>
          <w:rFonts w:ascii="Times New Roman" w:hAnsi="Times New Roman" w:cs="Times New Roman"/>
          <w:lang w:eastAsia="zh-CN"/>
        </w:rPr>
        <w:t>ascent</w:t>
      </w:r>
      <w:r w:rsidR="00370331" w:rsidRPr="00C946FF">
        <w:rPr>
          <w:rFonts w:ascii="Times New Roman" w:hAnsi="Times New Roman" w:cs="Times New Roman"/>
          <w:lang w:eastAsia="zh-CN"/>
        </w:rPr>
        <w:t xml:space="preserve"> to update the </w:t>
      </w:r>
      <w:r w:rsidR="00F744D9" w:rsidRPr="00C946FF">
        <w:rPr>
          <w:rFonts w:ascii="Times New Roman" w:hAnsi="Times New Roman" w:cs="Times New Roman"/>
          <w:lang w:eastAsia="zh-CN"/>
        </w:rPr>
        <w:t>parameters.</w:t>
      </w:r>
    </w:p>
    <w:p w14:paraId="013A7BF0" w14:textId="235C27E6" w:rsidR="00370331" w:rsidRPr="00C946FF" w:rsidRDefault="008F2B63" w:rsidP="6F2C4BFF">
      <w:pPr>
        <w:rPr>
          <w:rFonts w:ascii="Times New Roman" w:hAnsi="Times New Roman" w:cs="Times New Roman"/>
          <w:lang w:eastAsia="zh-CN"/>
        </w:rPr>
      </w:pPr>
      <m:oMathPara>
        <m:oMath>
          <m:sSub>
            <m:sSubPr>
              <m:ctrlPr>
                <w:rPr>
                  <w:rFonts w:ascii="Cambria Math" w:hAnsi="Cambria Math" w:cs="Times New Roman"/>
                  <w:lang w:eastAsia="zh-CN"/>
                </w:rPr>
              </m:ctrlPr>
            </m:sSubPr>
            <m:e>
              <m:r>
                <m:rPr>
                  <m:sty m:val="p"/>
                </m:rPr>
                <w:rPr>
                  <w:rFonts w:ascii="Cambria Math" w:hAnsi="Cambria Math" w:cs="Times New Roman"/>
                  <w:lang w:eastAsia="zh-CN"/>
                </w:rPr>
                <m:t>∇</m:t>
              </m:r>
            </m:e>
            <m:sub>
              <m:r>
                <w:rPr>
                  <w:rFonts w:ascii="Cambria Math" w:hAnsi="Cambria Math" w:cs="Times New Roman"/>
                  <w:lang w:eastAsia="zh-CN"/>
                </w:rPr>
                <m:t>θ</m:t>
              </m:r>
            </m:sub>
          </m:sSub>
          <m:r>
            <w:rPr>
              <w:rFonts w:ascii="Cambria Math" w:hAnsi="Cambria Math" w:cs="Times New Roman"/>
              <w:lang w:eastAsia="zh-CN"/>
            </w:rPr>
            <m:t>J</m:t>
          </m:r>
          <m:d>
            <m:dPr>
              <m:ctrlPr>
                <w:rPr>
                  <w:rFonts w:ascii="Cambria Math" w:hAnsi="Cambria Math" w:cs="Times New Roman"/>
                  <w:lang w:eastAsia="zh-CN"/>
                </w:rPr>
              </m:ctrlPr>
            </m:dPr>
            <m:e>
              <m:r>
                <w:rPr>
                  <w:rFonts w:ascii="Cambria Math" w:hAnsi="Cambria Math" w:cs="Times New Roman"/>
                  <w:lang w:eastAsia="zh-CN"/>
                </w:rPr>
                <m:t>θ</m:t>
              </m:r>
            </m:e>
          </m:d>
          <m:r>
            <m:rPr>
              <m:sty m:val="p"/>
            </m:rPr>
            <w:rPr>
              <w:rFonts w:ascii="Cambria Math" w:hAnsi="Cambria Math" w:cs="Times New Roman"/>
              <w:lang w:eastAsia="zh-CN"/>
            </w:rPr>
            <m:t>≈</m:t>
          </m:r>
          <m:nary>
            <m:naryPr>
              <m:chr m:val="∑"/>
              <m:supHide m:val="1"/>
              <m:ctrlPr>
                <w:rPr>
                  <w:rFonts w:ascii="Cambria Math" w:hAnsi="Cambria Math" w:cs="Times New Roman"/>
                  <w:lang w:eastAsia="zh-CN"/>
                </w:rPr>
              </m:ctrlPr>
            </m:naryPr>
            <m:sub>
              <m:r>
                <w:rPr>
                  <w:rFonts w:ascii="Cambria Math" w:hAnsi="Cambria Math" w:cs="Times New Roman"/>
                  <w:lang w:eastAsia="zh-CN"/>
                </w:rPr>
                <m:t>t</m:t>
              </m:r>
              <m:r>
                <m:rPr>
                  <m:sty m:val="p"/>
                </m:rPr>
                <w:rPr>
                  <w:rFonts w:ascii="Cambria Math" w:hAnsi="Cambria Math" w:cs="Times New Roman"/>
                  <w:lang w:eastAsia="zh-CN"/>
                </w:rPr>
                <m:t>≥0</m:t>
              </m:r>
            </m:sub>
            <m:sup/>
            <m:e>
              <m:r>
                <w:rPr>
                  <w:rFonts w:ascii="Cambria Math" w:hAnsi="Cambria Math" w:cs="Times New Roman"/>
                  <w:lang w:eastAsia="zh-CN"/>
                </w:rPr>
                <m:t>r</m:t>
              </m:r>
              <m:d>
                <m:dPr>
                  <m:ctrlPr>
                    <w:rPr>
                      <w:rFonts w:ascii="Cambria Math" w:hAnsi="Cambria Math" w:cs="Times New Roman"/>
                      <w:lang w:eastAsia="zh-CN"/>
                    </w:rPr>
                  </m:ctrlPr>
                </m:dPr>
                <m:e>
                  <m:r>
                    <w:rPr>
                      <w:rFonts w:ascii="Cambria Math" w:hAnsi="Cambria Math" w:cs="Times New Roman"/>
                      <w:lang w:eastAsia="zh-CN"/>
                    </w:rPr>
                    <m:t>τ</m:t>
                  </m:r>
                </m:e>
              </m:d>
              <m:sSub>
                <m:sSubPr>
                  <m:ctrlPr>
                    <w:rPr>
                      <w:rFonts w:ascii="Cambria Math" w:hAnsi="Cambria Math" w:cs="Times New Roman"/>
                      <w:lang w:eastAsia="zh-CN"/>
                    </w:rPr>
                  </m:ctrlPr>
                </m:sSubPr>
                <m:e>
                  <m:r>
                    <m:rPr>
                      <m:sty m:val="p"/>
                    </m:rPr>
                    <w:rPr>
                      <w:rFonts w:ascii="Cambria Math" w:hAnsi="Cambria Math" w:cs="Times New Roman"/>
                      <w:lang w:eastAsia="zh-CN"/>
                    </w:rPr>
                    <m:t>∇</m:t>
                  </m:r>
                </m:e>
                <m:sub>
                  <m:r>
                    <w:rPr>
                      <w:rFonts w:ascii="Cambria Math" w:hAnsi="Cambria Math" w:cs="Times New Roman"/>
                      <w:lang w:eastAsia="zh-CN"/>
                    </w:rPr>
                    <m:t>θ</m:t>
                  </m:r>
                </m:sub>
              </m:sSub>
              <m:func>
                <m:funcPr>
                  <m:ctrlPr>
                    <w:rPr>
                      <w:rFonts w:ascii="Cambria Math" w:hAnsi="Cambria Math" w:cs="Times New Roman"/>
                      <w:lang w:eastAsia="zh-CN"/>
                    </w:rPr>
                  </m:ctrlPr>
                </m:funcPr>
                <m:fName>
                  <m:r>
                    <m:rPr>
                      <m:sty m:val="p"/>
                    </m:rPr>
                    <w:rPr>
                      <w:rFonts w:ascii="Cambria Math" w:hAnsi="Cambria Math" w:cs="Times New Roman"/>
                      <w:lang w:eastAsia="zh-CN"/>
                    </w:rPr>
                    <m:t>log</m:t>
                  </m:r>
                </m:fName>
                <m:e>
                  <m:sSub>
                    <m:sSubPr>
                      <m:ctrlPr>
                        <w:rPr>
                          <w:rFonts w:ascii="Cambria Math" w:hAnsi="Cambria Math" w:cs="Times New Roman"/>
                          <w:lang w:eastAsia="zh-CN"/>
                        </w:rPr>
                      </m:ctrlPr>
                    </m:sSubPr>
                    <m:e>
                      <m:r>
                        <w:rPr>
                          <w:rFonts w:ascii="Cambria Math" w:hAnsi="Cambria Math" w:cs="Times New Roman"/>
                          <w:lang w:eastAsia="zh-CN"/>
                        </w:rPr>
                        <m:t>π</m:t>
                      </m:r>
                    </m:e>
                    <m:sub>
                      <m:r>
                        <w:rPr>
                          <w:rFonts w:ascii="Cambria Math" w:hAnsi="Cambria Math" w:cs="Times New Roman"/>
                          <w:lang w:eastAsia="zh-CN"/>
                        </w:rPr>
                        <m:t>θ</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w:rPr>
                          <w:rFonts w:ascii="Cambria Math" w:hAnsi="Cambria Math" w:cs="Times New Roman"/>
                          <w:lang w:eastAsia="zh-CN"/>
                        </w:rPr>
                        <m:t>a</m:t>
                      </m:r>
                    </m:e>
                    <m:sub>
                      <m:r>
                        <w:rPr>
                          <w:rFonts w:ascii="Cambria Math" w:hAnsi="Cambria Math" w:cs="Times New Roman"/>
                          <w:lang w:eastAsia="zh-CN"/>
                        </w:rPr>
                        <m:t>t</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w:rPr>
                          <w:rFonts w:ascii="Cambria Math" w:hAnsi="Cambria Math" w:cs="Times New Roman"/>
                          <w:lang w:eastAsia="zh-CN"/>
                        </w:rPr>
                        <m:t>s</m:t>
                      </m:r>
                    </m:e>
                    <m:sub>
                      <m:r>
                        <w:rPr>
                          <w:rFonts w:ascii="Cambria Math" w:hAnsi="Cambria Math" w:cs="Times New Roman"/>
                          <w:lang w:eastAsia="zh-CN"/>
                        </w:rPr>
                        <m:t>t</m:t>
                      </m:r>
                    </m:sub>
                  </m:sSub>
                  <m:r>
                    <m:rPr>
                      <m:sty m:val="p"/>
                    </m:rPr>
                    <w:rPr>
                      <w:rFonts w:ascii="Cambria Math" w:hAnsi="Cambria Math" w:cs="Times New Roman"/>
                      <w:lang w:eastAsia="zh-CN"/>
                    </w:rPr>
                    <m:t>)</m:t>
                  </m:r>
                </m:e>
              </m:func>
            </m:e>
          </m:nary>
        </m:oMath>
      </m:oMathPara>
    </w:p>
    <w:p w14:paraId="673799C1" w14:textId="1467071A" w:rsidR="003D255E" w:rsidRPr="008F2B63" w:rsidRDefault="003D255E" w:rsidP="003D255E">
      <w:pPr>
        <w:rPr>
          <w:rFonts w:ascii="Times New Roman" w:hAnsi="Times New Roman" w:cs="Times New Roman"/>
          <w:lang w:eastAsia="zh-CN"/>
        </w:rPr>
      </w:pPr>
      <w:r w:rsidRPr="008F2B63">
        <w:rPr>
          <w:rFonts w:ascii="Times New Roman" w:hAnsi="Times New Roman" w:cs="Times New Roman"/>
          <w:lang w:eastAsia="zh-CN"/>
        </w:rPr>
        <w:t>Intuitively,</w:t>
      </w:r>
      <w:r w:rsidR="00636151" w:rsidRPr="008F2B63">
        <w:rPr>
          <w:rFonts w:ascii="Times New Roman" w:hAnsi="Times New Roman" w:cs="Times New Roman"/>
          <w:lang w:eastAsia="zh-CN"/>
        </w:rPr>
        <w:t xml:space="preserve"> </w:t>
      </w:r>
      <w:r w:rsidRPr="008F2B63">
        <w:rPr>
          <w:rFonts w:ascii="Times New Roman" w:hAnsi="Times New Roman" w:cs="Times New Roman"/>
          <w:lang w:eastAsia="zh-CN"/>
        </w:rPr>
        <w:t>i</w:t>
      </w:r>
      <w:r w:rsidR="00636151" w:rsidRPr="008F2B63">
        <w:rPr>
          <w:rFonts w:ascii="Times New Roman" w:hAnsi="Times New Roman" w:cs="Times New Roman"/>
          <w:lang w:eastAsia="zh-CN"/>
        </w:rPr>
        <w:t>f the reward</w:t>
      </w:r>
      <w:r w:rsidRPr="008F2B63">
        <w:rPr>
          <w:rFonts w:ascii="Times New Roman" w:hAnsi="Times New Roman" w:cs="Times New Roman"/>
          <w:lang w:eastAsia="zh-CN"/>
        </w:rPr>
        <w:t xml:space="preserve"> of performing </w:t>
      </w:r>
      <m:oMath>
        <m:r>
          <w:rPr>
            <w:rFonts w:ascii="Cambria Math" w:hAnsi="Cambria Math" w:cs="Times New Roman"/>
            <w:lang w:eastAsia="zh-CN"/>
          </w:rPr>
          <m:t>at</m:t>
        </m:r>
      </m:oMath>
      <w:r w:rsidRPr="008F2B63">
        <w:rPr>
          <w:rFonts w:ascii="Times New Roman" w:hAnsi="Times New Roman" w:cs="Times New Roman"/>
          <w:lang w:eastAsia="zh-CN"/>
        </w:rPr>
        <w:t xml:space="preserve"> at </w:t>
      </w:r>
      <m:oMath>
        <m:r>
          <w:rPr>
            <w:rFonts w:ascii="Cambria Math" w:hAnsi="Cambria Math" w:cs="Times New Roman"/>
            <w:lang w:eastAsia="zh-CN"/>
          </w:rPr>
          <m:t>st</m:t>
        </m:r>
      </m:oMath>
      <w:r w:rsidRPr="008F2B63">
        <w:rPr>
          <w:rFonts w:ascii="Times New Roman" w:hAnsi="Times New Roman" w:cs="Times New Roman"/>
          <w:lang w:eastAsia="zh-CN"/>
        </w:rPr>
        <w:t xml:space="preserve"> is </w:t>
      </w:r>
      <w:r w:rsidR="00636151" w:rsidRPr="008F2B63">
        <w:rPr>
          <w:rFonts w:ascii="Times New Roman" w:hAnsi="Times New Roman" w:cs="Times New Roman"/>
          <w:lang w:eastAsia="zh-CN"/>
        </w:rPr>
        <w:t xml:space="preserve">positive, then </w:t>
      </w:r>
      <w:r w:rsidRPr="008F2B63">
        <w:rPr>
          <w:rFonts w:ascii="Times New Roman" w:hAnsi="Times New Roman" w:cs="Times New Roman"/>
          <w:lang w:eastAsia="zh-CN"/>
        </w:rPr>
        <w:t xml:space="preserve">gradient ascent will </w:t>
      </w:r>
      <w:r w:rsidR="00636151" w:rsidRPr="008F2B63">
        <w:rPr>
          <w:rFonts w:ascii="Times New Roman" w:hAnsi="Times New Roman" w:cs="Times New Roman"/>
          <w:lang w:eastAsia="zh-CN"/>
        </w:rPr>
        <w:t xml:space="preserve">increase the probability of </w:t>
      </w:r>
      <w:r w:rsidRPr="008F2B63">
        <w:rPr>
          <w:rFonts w:ascii="Times New Roman" w:hAnsi="Times New Roman" w:cs="Times New Roman"/>
          <w:lang w:eastAsia="zh-CN"/>
        </w:rPr>
        <w:t>p</w:t>
      </w:r>
      <w:r w:rsidR="00636151" w:rsidRPr="008F2B63">
        <w:rPr>
          <w:rFonts w:ascii="Times New Roman" w:hAnsi="Times New Roman" w:cs="Times New Roman"/>
          <w:lang w:eastAsia="zh-CN"/>
        </w:rPr>
        <w:t>erform</w:t>
      </w:r>
      <w:r w:rsidRPr="008F2B63">
        <w:rPr>
          <w:rFonts w:ascii="Times New Roman" w:hAnsi="Times New Roman" w:cs="Times New Roman"/>
          <w:lang w:eastAsia="zh-CN"/>
        </w:rPr>
        <w:t>ing this action at this state.</w:t>
      </w:r>
      <w:r w:rsidR="00636151" w:rsidRPr="008F2B63">
        <w:rPr>
          <w:rFonts w:ascii="Times New Roman" w:hAnsi="Times New Roman" w:cs="Times New Roman"/>
          <w:lang w:eastAsia="zh-CN"/>
        </w:rPr>
        <w:t xml:space="preserve">​ On the other hand, </w:t>
      </w:r>
      <w:r w:rsidRPr="008F2B63">
        <w:rPr>
          <w:rFonts w:ascii="Times New Roman" w:hAnsi="Times New Roman" w:cs="Times New Roman"/>
          <w:lang w:eastAsia="zh-CN"/>
        </w:rPr>
        <w:t>if</w:t>
      </w:r>
      <w:r w:rsidR="00636151" w:rsidRPr="008F2B63">
        <w:rPr>
          <w:rFonts w:ascii="Times New Roman" w:hAnsi="Times New Roman" w:cs="Times New Roman"/>
          <w:lang w:eastAsia="zh-CN"/>
        </w:rPr>
        <w:t xml:space="preserve"> </w:t>
      </w:r>
      <w:r w:rsidRPr="008F2B63">
        <w:rPr>
          <w:rFonts w:ascii="Times New Roman" w:hAnsi="Times New Roman" w:cs="Times New Roman"/>
          <w:lang w:eastAsia="zh-CN"/>
        </w:rPr>
        <w:t>p</w:t>
      </w:r>
      <w:r w:rsidR="00636151" w:rsidRPr="008F2B63">
        <w:rPr>
          <w:rFonts w:ascii="Times New Roman" w:hAnsi="Times New Roman" w:cs="Times New Roman"/>
          <w:lang w:eastAsia="zh-CN"/>
        </w:rPr>
        <w:t>erform</w:t>
      </w:r>
      <w:r w:rsidRPr="008F2B63">
        <w:rPr>
          <w:rFonts w:ascii="Times New Roman" w:hAnsi="Times New Roman" w:cs="Times New Roman"/>
          <w:lang w:eastAsia="zh-CN"/>
        </w:rPr>
        <w:t>ing</w:t>
      </w:r>
      <w:r w:rsidR="00636151" w:rsidRPr="008F2B63">
        <w:rPr>
          <w:rFonts w:ascii="Times New Roman" w:hAnsi="Times New Roman" w:cs="Times New Roman"/>
          <w:lang w:eastAsia="zh-CN"/>
        </w:rPr>
        <w:t xml:space="preserve"> </w:t>
      </w:r>
      <m:oMath>
        <m:r>
          <w:rPr>
            <w:rFonts w:ascii="Cambria Math" w:hAnsi="Cambria Math" w:cs="Times New Roman"/>
            <w:lang w:eastAsia="zh-CN"/>
          </w:rPr>
          <m:t>at</m:t>
        </m:r>
      </m:oMath>
      <w:r w:rsidR="00636151" w:rsidRPr="008F2B63">
        <w:rPr>
          <w:rFonts w:ascii="Times New Roman" w:hAnsi="Times New Roman" w:cs="Times New Roman"/>
          <w:lang w:eastAsia="zh-CN"/>
        </w:rPr>
        <w:t xml:space="preserve"> ​ </w:t>
      </w:r>
      <w:r w:rsidRPr="008F2B63">
        <w:rPr>
          <w:rFonts w:ascii="Times New Roman" w:hAnsi="Times New Roman" w:cs="Times New Roman"/>
          <w:lang w:eastAsia="zh-CN"/>
        </w:rPr>
        <w:t xml:space="preserve">at </w:t>
      </w:r>
      <w:proofErr w:type="spellStart"/>
      <w:r w:rsidRPr="008F2B63">
        <w:rPr>
          <w:rFonts w:ascii="Times New Roman" w:hAnsi="Times New Roman" w:cs="Times New Roman"/>
          <w:lang w:eastAsia="zh-CN"/>
        </w:rPr>
        <w:t>st</w:t>
      </w:r>
      <w:proofErr w:type="spellEnd"/>
      <w:r w:rsidRPr="008F2B63">
        <w:rPr>
          <w:rFonts w:ascii="Times New Roman" w:hAnsi="Times New Roman" w:cs="Times New Roman"/>
          <w:lang w:eastAsia="zh-CN"/>
        </w:rPr>
        <w:t xml:space="preserve"> c</w:t>
      </w:r>
      <w:r w:rsidR="00636151" w:rsidRPr="008F2B63">
        <w:rPr>
          <w:rFonts w:ascii="Times New Roman" w:hAnsi="Times New Roman" w:cs="Times New Roman"/>
          <w:lang w:eastAsia="zh-CN"/>
        </w:rPr>
        <w:t xml:space="preserve">auses the reward to be negative, the probability </w:t>
      </w:r>
      <w:r w:rsidRPr="008F2B63">
        <w:rPr>
          <w:rFonts w:ascii="Times New Roman" w:hAnsi="Times New Roman" w:cs="Times New Roman"/>
          <w:lang w:eastAsia="zh-CN"/>
        </w:rPr>
        <w:t>will be decrease</w:t>
      </w:r>
      <w:r w:rsidR="00636151" w:rsidRPr="008F2B63">
        <w:rPr>
          <w:rFonts w:ascii="Times New Roman" w:hAnsi="Times New Roman" w:cs="Times New Roman"/>
          <w:lang w:eastAsia="zh-CN"/>
        </w:rPr>
        <w:t>.</w:t>
      </w:r>
      <w:ins w:id="1" w:author="zhiyuan zhang" w:date="2021-04-19T08:19:00Z">
        <w:r w:rsidR="00636151" w:rsidRPr="008F2B63">
          <w:rPr>
            <w:rFonts w:ascii="Times New Roman" w:hAnsi="Times New Roman" w:cs="Times New Roman"/>
            <w:lang w:eastAsia="zh-CN"/>
          </w:rPr>
          <w:t xml:space="preserve"> </w:t>
        </w:r>
      </w:ins>
    </w:p>
    <w:p w14:paraId="028D4218" w14:textId="27655BE2" w:rsidR="00774529" w:rsidRPr="008F2B63" w:rsidRDefault="00636151" w:rsidP="00774529">
      <w:pPr>
        <w:rPr>
          <w:rFonts w:ascii="Times New Roman" w:hAnsi="Times New Roman" w:cs="Times New Roman"/>
          <w:lang w:eastAsia="zh-CN"/>
        </w:rPr>
      </w:pPr>
      <w:r w:rsidRPr="008F2B63">
        <w:rPr>
          <w:rFonts w:ascii="Times New Roman" w:hAnsi="Times New Roman" w:cs="Times New Roman"/>
          <w:lang w:eastAsia="zh-CN"/>
        </w:rPr>
        <w:t xml:space="preserve">Some techniques </w:t>
      </w:r>
      <w:r w:rsidR="00C22540" w:rsidRPr="008F2B63">
        <w:rPr>
          <w:rFonts w:ascii="Times New Roman" w:hAnsi="Times New Roman" w:cs="Times New Roman"/>
          <w:lang w:eastAsia="zh-CN"/>
        </w:rPr>
        <w:t>are</w:t>
      </w:r>
      <w:r w:rsidRPr="008F2B63">
        <w:rPr>
          <w:rFonts w:ascii="Times New Roman" w:hAnsi="Times New Roman" w:cs="Times New Roman"/>
          <w:lang w:eastAsia="zh-CN"/>
        </w:rPr>
        <w:t xml:space="preserve"> used to improve the performance of the </w:t>
      </w:r>
      <w:r w:rsidR="003D255E" w:rsidRPr="008F2B63">
        <w:rPr>
          <w:rFonts w:ascii="Times New Roman" w:hAnsi="Times New Roman" w:cs="Times New Roman"/>
          <w:lang w:eastAsia="zh-CN"/>
        </w:rPr>
        <w:t>Policy Gradient.  The first tip is to add baseline​</w:t>
      </w:r>
      <w:r w:rsidR="00A43DEC" w:rsidRPr="008F2B63">
        <w:rPr>
          <w:rFonts w:ascii="Times New Roman" w:hAnsi="Times New Roman" w:cs="Times New Roman"/>
          <w:lang w:eastAsia="zh-CN"/>
        </w:rPr>
        <w:t>.</w:t>
      </w:r>
      <w:r w:rsidR="003D255E" w:rsidRPr="008F2B63">
        <w:rPr>
          <w:rFonts w:ascii="Times New Roman" w:hAnsi="Times New Roman" w:cs="Times New Roman"/>
          <w:lang w:eastAsia="zh-CN"/>
        </w:rPr>
        <w:t xml:space="preserve"> </w:t>
      </w:r>
      <w:r w:rsidR="001B4BFB" w:rsidRPr="008F2B63">
        <w:rPr>
          <w:rFonts w:ascii="Times New Roman" w:hAnsi="Times New Roman" w:cs="Times New Roman"/>
          <w:lang w:eastAsia="zh-CN"/>
        </w:rPr>
        <w:t xml:space="preserve">Suppose the reward for all the actions is positive and there are actions A/B/C that can be performed. In </w:t>
      </w:r>
      <w:r w:rsidR="00C22540" w:rsidRPr="008F2B63">
        <w:rPr>
          <w:rFonts w:ascii="Times New Roman" w:hAnsi="Times New Roman" w:cs="Times New Roman"/>
          <w:lang w:eastAsia="zh-CN"/>
        </w:rPr>
        <w:t>an</w:t>
      </w:r>
      <w:r w:rsidR="001B4BFB" w:rsidRPr="008F2B63">
        <w:rPr>
          <w:rFonts w:ascii="Times New Roman" w:hAnsi="Times New Roman" w:cs="Times New Roman"/>
          <w:lang w:eastAsia="zh-CN"/>
        </w:rPr>
        <w:t xml:space="preserve"> </w:t>
      </w:r>
      <w:r w:rsidR="00C22540" w:rsidRPr="008F2B63">
        <w:rPr>
          <w:rFonts w:ascii="Times New Roman" w:hAnsi="Times New Roman" w:cs="Times New Roman"/>
          <w:lang w:eastAsia="zh-CN"/>
        </w:rPr>
        <w:t>episode</w:t>
      </w:r>
      <w:r w:rsidR="001B4BFB" w:rsidRPr="008F2B63">
        <w:rPr>
          <w:rFonts w:ascii="Times New Roman" w:hAnsi="Times New Roman" w:cs="Times New Roman"/>
          <w:lang w:eastAsia="zh-CN"/>
        </w:rPr>
        <w:t>,</w:t>
      </w:r>
      <w:r w:rsidR="00C22540" w:rsidRPr="008F2B63">
        <w:rPr>
          <w:rFonts w:ascii="Times New Roman" w:hAnsi="Times New Roman" w:cs="Times New Roman"/>
          <w:lang w:eastAsia="zh-CN"/>
        </w:rPr>
        <w:t xml:space="preserve"> </w:t>
      </w:r>
      <w:r w:rsidR="00754B3A" w:rsidRPr="008F2B63">
        <w:rPr>
          <w:rFonts w:ascii="Times New Roman" w:hAnsi="Times New Roman" w:cs="Times New Roman"/>
          <w:lang w:eastAsia="zh-CN"/>
        </w:rPr>
        <w:t xml:space="preserve">action </w:t>
      </w:r>
      <w:proofErr w:type="gramStart"/>
      <w:r w:rsidR="00754B3A" w:rsidRPr="008F2B63">
        <w:rPr>
          <w:rFonts w:ascii="Times New Roman" w:hAnsi="Times New Roman" w:cs="Times New Roman"/>
          <w:lang w:eastAsia="zh-CN"/>
        </w:rPr>
        <w:t>B</w:t>
      </w:r>
      <w:r w:rsidR="00C22540" w:rsidRPr="008F2B63">
        <w:rPr>
          <w:rFonts w:ascii="Times New Roman" w:hAnsi="Times New Roman" w:cs="Times New Roman"/>
          <w:lang w:eastAsia="zh-CN"/>
        </w:rPr>
        <w:t>,C</w:t>
      </w:r>
      <w:proofErr w:type="gramEnd"/>
      <w:r w:rsidR="00C22540" w:rsidRPr="008F2B63">
        <w:rPr>
          <w:rFonts w:ascii="Times New Roman" w:hAnsi="Times New Roman" w:cs="Times New Roman"/>
          <w:lang w:eastAsia="zh-CN"/>
        </w:rPr>
        <w:t xml:space="preserve"> is sampled</w:t>
      </w:r>
      <w:r w:rsidR="00754B3A" w:rsidRPr="008F2B63">
        <w:rPr>
          <w:rFonts w:ascii="Times New Roman" w:hAnsi="Times New Roman" w:cs="Times New Roman"/>
          <w:lang w:eastAsia="zh-CN"/>
        </w:rPr>
        <w:t>,</w:t>
      </w:r>
      <w:r w:rsidR="00C22540" w:rsidRPr="008F2B63">
        <w:rPr>
          <w:rFonts w:ascii="Times New Roman" w:hAnsi="Times New Roman" w:cs="Times New Roman"/>
          <w:lang w:eastAsia="zh-CN"/>
        </w:rPr>
        <w:t xml:space="preserve"> but </w:t>
      </w:r>
      <w:r w:rsidR="00754B3A" w:rsidRPr="008F2B63">
        <w:rPr>
          <w:rFonts w:ascii="Times New Roman" w:hAnsi="Times New Roman" w:cs="Times New Roman"/>
          <w:lang w:eastAsia="zh-CN"/>
        </w:rPr>
        <w:t>action A</w:t>
      </w:r>
      <w:r w:rsidR="00C22540" w:rsidRPr="008F2B63">
        <w:rPr>
          <w:rFonts w:ascii="Times New Roman" w:hAnsi="Times New Roman" w:cs="Times New Roman"/>
          <w:lang w:eastAsia="zh-CN"/>
        </w:rPr>
        <w:t xml:space="preserve"> is not sampled</w:t>
      </w:r>
      <w:r w:rsidR="00754B3A" w:rsidRPr="008F2B63">
        <w:rPr>
          <w:rFonts w:ascii="Times New Roman" w:hAnsi="Times New Roman" w:cs="Times New Roman"/>
          <w:lang w:eastAsia="zh-CN"/>
        </w:rPr>
        <w:t>.</w:t>
      </w:r>
      <w:r w:rsidR="00C22540" w:rsidRPr="008F2B63">
        <w:rPr>
          <w:rFonts w:ascii="Times New Roman" w:hAnsi="Times New Roman" w:cs="Times New Roman"/>
          <w:lang w:eastAsia="zh-CN"/>
        </w:rPr>
        <w:t xml:space="preserve"> </w:t>
      </w:r>
      <w:r w:rsidR="00754B3A" w:rsidRPr="008F2B63">
        <w:rPr>
          <w:rFonts w:ascii="Times New Roman" w:hAnsi="Times New Roman" w:cs="Times New Roman"/>
          <w:lang w:eastAsia="zh-CN"/>
        </w:rPr>
        <w:t xml:space="preserve">But now the reward for all the actions is positive, so the probability of </w:t>
      </w:r>
      <w:proofErr w:type="gramStart"/>
      <w:r w:rsidR="00C22540" w:rsidRPr="008F2B63">
        <w:rPr>
          <w:rFonts w:ascii="Times New Roman" w:hAnsi="Times New Roman" w:cs="Times New Roman"/>
          <w:lang w:eastAsia="zh-CN"/>
        </w:rPr>
        <w:t>B,C</w:t>
      </w:r>
      <w:proofErr w:type="gramEnd"/>
      <w:r w:rsidR="00754B3A" w:rsidRPr="008F2B63">
        <w:rPr>
          <w:rFonts w:ascii="Times New Roman" w:hAnsi="Times New Roman" w:cs="Times New Roman"/>
          <w:lang w:eastAsia="zh-CN"/>
        </w:rPr>
        <w:t xml:space="preserve"> </w:t>
      </w:r>
      <w:r w:rsidR="00C22540" w:rsidRPr="008F2B63">
        <w:rPr>
          <w:rFonts w:ascii="Times New Roman" w:hAnsi="Times New Roman" w:cs="Times New Roman"/>
          <w:lang w:eastAsia="zh-CN"/>
        </w:rPr>
        <w:t xml:space="preserve">will </w:t>
      </w:r>
      <w:r w:rsidR="00754B3A" w:rsidRPr="008F2B63">
        <w:rPr>
          <w:rFonts w:ascii="Times New Roman" w:hAnsi="Times New Roman" w:cs="Times New Roman"/>
          <w:lang w:eastAsia="zh-CN"/>
        </w:rPr>
        <w:t>go up</w:t>
      </w:r>
      <w:r w:rsidR="00C22540" w:rsidRPr="008F2B63">
        <w:rPr>
          <w:rFonts w:ascii="Times New Roman" w:hAnsi="Times New Roman" w:cs="Times New Roman"/>
          <w:lang w:eastAsia="zh-CN"/>
        </w:rPr>
        <w:t xml:space="preserve"> while</w:t>
      </w:r>
      <w:r w:rsidR="00754B3A" w:rsidRPr="008F2B63">
        <w:rPr>
          <w:rFonts w:ascii="Times New Roman" w:hAnsi="Times New Roman" w:cs="Times New Roman"/>
          <w:lang w:eastAsia="zh-CN"/>
        </w:rPr>
        <w:t xml:space="preserve"> the probability of A is going down.</w:t>
      </w:r>
      <w:r w:rsidR="006A6DAF" w:rsidRPr="008F2B63">
        <w:rPr>
          <w:rFonts w:ascii="Times New Roman" w:hAnsi="Times New Roman" w:cs="Times New Roman"/>
          <w:lang w:eastAsia="zh-CN"/>
        </w:rPr>
        <w:t xml:space="preserve"> However,</w:t>
      </w:r>
      <w:r w:rsidR="00754B3A" w:rsidRPr="008F2B63">
        <w:rPr>
          <w:rFonts w:ascii="Times New Roman" w:hAnsi="Times New Roman" w:cs="Times New Roman"/>
          <w:lang w:eastAsia="zh-CN"/>
        </w:rPr>
        <w:t xml:space="preserve"> A is not necessarily a bad action.</w:t>
      </w:r>
      <w:r w:rsidR="006A6DAF" w:rsidRPr="008F2B63">
        <w:rPr>
          <w:rFonts w:ascii="Times New Roman" w:hAnsi="Times New Roman" w:cs="Times New Roman"/>
          <w:lang w:eastAsia="zh-CN"/>
        </w:rPr>
        <w:t xml:space="preserve"> </w:t>
      </w:r>
      <w:r w:rsidR="004D4A01" w:rsidRPr="008F2B63">
        <w:rPr>
          <w:rFonts w:ascii="Times New Roman" w:hAnsi="Times New Roman" w:cs="Times New Roman"/>
          <w:lang w:eastAsia="zh-CN"/>
        </w:rPr>
        <w:t>Add baseline will mitigate the insufficient sample problem. Another</w:t>
      </w:r>
      <w:r w:rsidR="00E23F12" w:rsidRPr="008F2B63">
        <w:rPr>
          <w:rFonts w:ascii="Times New Roman" w:hAnsi="Times New Roman" w:cs="Times New Roman"/>
          <w:lang w:eastAsia="zh-CN"/>
        </w:rPr>
        <w:t xml:space="preserve"> tip</w:t>
      </w:r>
      <w:r w:rsidR="004D4A01" w:rsidRPr="008F2B63">
        <w:rPr>
          <w:rFonts w:ascii="Times New Roman" w:hAnsi="Times New Roman" w:cs="Times New Roman"/>
          <w:lang w:eastAsia="zh-CN"/>
        </w:rPr>
        <w:t xml:space="preserve"> is assigning suitable credits to all actions.</w:t>
      </w:r>
      <w:r w:rsidR="00754B3A" w:rsidRPr="008F2B63">
        <w:rPr>
          <w:rFonts w:ascii="Times New Roman" w:hAnsi="Times New Roman" w:cs="Times New Roman"/>
          <w:lang w:eastAsia="zh-CN"/>
        </w:rPr>
        <w:t xml:space="preserve"> we use the</w:t>
      </w:r>
      <w:r w:rsidR="00774529" w:rsidRPr="008F2B63">
        <w:rPr>
          <w:rFonts w:ascii="Times New Roman" w:hAnsi="Times New Roman" w:cs="Times New Roman"/>
          <w:lang w:eastAsia="zh-CN"/>
        </w:rPr>
        <w:t xml:space="preserve"> discount</w:t>
      </w:r>
      <w:r w:rsidR="00754B3A" w:rsidRPr="008F2B63">
        <w:rPr>
          <w:rFonts w:ascii="Times New Roman" w:hAnsi="Times New Roman" w:cs="Times New Roman"/>
          <w:lang w:eastAsia="zh-CN"/>
        </w:rPr>
        <w:t xml:space="preserve"> reward </w:t>
      </w:r>
      <w:r w:rsidR="00774529" w:rsidRPr="008F2B63">
        <w:rPr>
          <w:rFonts w:ascii="Times New Roman" w:hAnsi="Times New Roman" w:cs="Times New Roman"/>
          <w:lang w:eastAsia="zh-CN"/>
        </w:rPr>
        <w:t>from the current action to the end of episode, rather than discount reward of whole episode.</w:t>
      </w:r>
    </w:p>
    <w:p w14:paraId="63346C58" w14:textId="5E7EA782" w:rsidR="005F176D" w:rsidRPr="008F2B63" w:rsidRDefault="00636151" w:rsidP="00C15400">
      <w:pPr>
        <w:rPr>
          <w:rFonts w:ascii="Times New Roman" w:hAnsi="Times New Roman" w:cs="Times New Roman"/>
          <w:lang w:eastAsia="zh-CN"/>
        </w:rPr>
      </w:pPr>
      <w:r w:rsidRPr="008F2B63">
        <w:rPr>
          <w:rFonts w:ascii="Times New Roman" w:hAnsi="Times New Roman" w:cs="Times New Roman"/>
          <w:lang w:eastAsia="zh-CN"/>
        </w:rPr>
        <w:t xml:space="preserve">The policy gradient has </w:t>
      </w:r>
      <w:r w:rsidR="003D10BD" w:rsidRPr="008F2B63">
        <w:rPr>
          <w:rFonts w:ascii="Times New Roman" w:hAnsi="Times New Roman" w:cs="Times New Roman"/>
          <w:lang w:eastAsia="zh-CN"/>
        </w:rPr>
        <w:t>the</w:t>
      </w:r>
      <w:r w:rsidRPr="008F2B63">
        <w:rPr>
          <w:rFonts w:ascii="Times New Roman" w:hAnsi="Times New Roman" w:cs="Times New Roman"/>
          <w:lang w:eastAsia="zh-CN"/>
        </w:rPr>
        <w:t xml:space="preserve"> advantage</w:t>
      </w:r>
      <w:r w:rsidR="003D10BD" w:rsidRPr="008F2B63">
        <w:rPr>
          <w:rFonts w:ascii="Times New Roman" w:hAnsi="Times New Roman" w:cs="Times New Roman"/>
          <w:lang w:eastAsia="zh-CN"/>
        </w:rPr>
        <w:t xml:space="preserve"> of </w:t>
      </w:r>
      <w:r w:rsidR="00754B3A" w:rsidRPr="008F2B63">
        <w:rPr>
          <w:rFonts w:ascii="Times New Roman" w:hAnsi="Times New Roman" w:cs="Times New Roman"/>
          <w:lang w:eastAsia="zh-CN"/>
        </w:rPr>
        <w:t xml:space="preserve">converges to a </w:t>
      </w:r>
      <w:r w:rsidR="003D10BD" w:rsidRPr="008F2B63">
        <w:rPr>
          <w:rFonts w:ascii="Times New Roman" w:hAnsi="Times New Roman" w:cs="Times New Roman"/>
          <w:lang w:eastAsia="zh-CN"/>
        </w:rPr>
        <w:t>local minimum</w:t>
      </w:r>
      <w:r w:rsidR="00754B3A" w:rsidRPr="008F2B63">
        <w:rPr>
          <w:rFonts w:ascii="Times New Roman" w:hAnsi="Times New Roman" w:cs="Times New Roman"/>
          <w:lang w:eastAsia="zh-CN"/>
        </w:rPr>
        <w:t xml:space="preserve"> </w:t>
      </w:r>
      <w:r w:rsidR="003D10BD" w:rsidRPr="008F2B63">
        <w:rPr>
          <w:rFonts w:ascii="Times New Roman" w:hAnsi="Times New Roman" w:cs="Times New Roman"/>
          <w:lang w:eastAsia="zh-CN"/>
        </w:rPr>
        <w:t>by</w:t>
      </w:r>
      <w:r w:rsidR="00E60FE5" w:rsidRPr="008F2B63">
        <w:rPr>
          <w:rFonts w:ascii="Times New Roman" w:hAnsi="Times New Roman" w:cs="Times New Roman"/>
          <w:lang w:eastAsia="zh-CN"/>
        </w:rPr>
        <w:t xml:space="preserve"> the hill climbing</w:t>
      </w:r>
      <w:r w:rsidR="003D10BD" w:rsidRPr="008F2B63">
        <w:rPr>
          <w:rFonts w:ascii="Times New Roman" w:hAnsi="Times New Roman" w:cs="Times New Roman"/>
          <w:lang w:eastAsia="zh-CN"/>
        </w:rPr>
        <w:t xml:space="preserve"> and can create the continuous</w:t>
      </w:r>
      <w:r w:rsidR="00754B3A" w:rsidRPr="008F2B63">
        <w:rPr>
          <w:rFonts w:ascii="Times New Roman" w:hAnsi="Times New Roman" w:cs="Times New Roman"/>
          <w:lang w:eastAsia="zh-CN"/>
        </w:rPr>
        <w:t xml:space="preserve"> </w:t>
      </w:r>
      <w:r w:rsidR="003D10BD" w:rsidRPr="008F2B63">
        <w:rPr>
          <w:rFonts w:ascii="Times New Roman" w:hAnsi="Times New Roman" w:cs="Times New Roman"/>
          <w:lang w:eastAsia="zh-CN"/>
        </w:rPr>
        <w:t>action. H</w:t>
      </w:r>
      <w:r w:rsidR="00E60FE5" w:rsidRPr="008F2B63">
        <w:rPr>
          <w:rFonts w:ascii="Times New Roman" w:hAnsi="Times New Roman" w:cs="Times New Roman"/>
          <w:lang w:eastAsia="zh-CN"/>
        </w:rPr>
        <w:t xml:space="preserve">owever, </w:t>
      </w:r>
      <w:r w:rsidR="003D10BD" w:rsidRPr="008F2B63">
        <w:rPr>
          <w:rFonts w:ascii="Times New Roman" w:hAnsi="Times New Roman" w:cs="Times New Roman"/>
          <w:lang w:eastAsia="zh-CN"/>
        </w:rPr>
        <w:t>there is three problems.  Firstly, the network can only update its parameter after an episode which reduce the efficiency of the algorithm. Secondly, it is difficult to decide the learning rate. If the learning rate is too large, suffer from high variance. Otherwise, the training period is too long to wait. Besides, policy gradient is on policy. The data collected for updating can only be used once.</w:t>
      </w:r>
    </w:p>
    <w:p w14:paraId="2396247B" w14:textId="165A2029" w:rsidR="00C5028B" w:rsidRPr="00C946FF" w:rsidRDefault="00242B14" w:rsidP="6F2C4BFF">
      <w:pPr>
        <w:rPr>
          <w:rFonts w:ascii="Times New Roman" w:hAnsi="Times New Roman" w:cs="Times New Roman"/>
          <w:lang w:eastAsia="zh-CN"/>
        </w:rPr>
      </w:pPr>
      <w:r w:rsidRPr="00C946FF">
        <w:rPr>
          <w:rFonts w:ascii="Times New Roman" w:hAnsi="Times New Roman" w:cs="Times New Roman"/>
          <w:lang w:eastAsia="zh-CN"/>
        </w:rPr>
        <w:t>Actor Critic</w:t>
      </w:r>
      <w:r w:rsidR="005F176D" w:rsidRPr="00C946FF">
        <w:rPr>
          <w:rFonts w:ascii="Times New Roman" w:hAnsi="Times New Roman" w:cs="Times New Roman"/>
          <w:lang w:eastAsia="zh-CN"/>
        </w:rPr>
        <w:t xml:space="preserve"> is the combination of </w:t>
      </w:r>
      <w:r w:rsidR="00F442C4" w:rsidRPr="00C946FF">
        <w:rPr>
          <w:rFonts w:ascii="Times New Roman" w:hAnsi="Times New Roman" w:cs="Times New Roman"/>
          <w:lang w:eastAsia="zh-CN"/>
        </w:rPr>
        <w:t xml:space="preserve">DQN and </w:t>
      </w:r>
      <w:r w:rsidR="00F442C4" w:rsidRPr="00C946FF">
        <w:rPr>
          <w:rFonts w:ascii="Times New Roman" w:eastAsia="Times New Roman" w:hAnsi="Times New Roman" w:cs="Times New Roman"/>
        </w:rPr>
        <w:t>Policy Gradient</w:t>
      </w:r>
      <w:r w:rsidR="005F176D" w:rsidRPr="00C946FF">
        <w:rPr>
          <w:rFonts w:ascii="Times New Roman" w:hAnsi="Times New Roman" w:cs="Times New Roman"/>
          <w:lang w:eastAsia="zh-CN"/>
        </w:rPr>
        <w:t xml:space="preserve">, </w:t>
      </w:r>
      <w:r w:rsidR="00F442C4" w:rsidRPr="00C946FF">
        <w:rPr>
          <w:rFonts w:ascii="Times New Roman" w:hAnsi="Times New Roman" w:cs="Times New Roman"/>
          <w:lang w:eastAsia="zh-CN"/>
        </w:rPr>
        <w:t xml:space="preserve">which can solve part of their problems. </w:t>
      </w:r>
      <w:r w:rsidR="00BD380E" w:rsidRPr="00C946FF">
        <w:rPr>
          <w:rFonts w:ascii="Times New Roman" w:hAnsi="Times New Roman" w:cs="Times New Roman"/>
          <w:lang w:eastAsia="zh-CN"/>
        </w:rPr>
        <w:t xml:space="preserve">DQN is used in </w:t>
      </w:r>
      <w:r w:rsidR="005F176D" w:rsidRPr="00C946FF">
        <w:rPr>
          <w:rFonts w:ascii="Times New Roman" w:hAnsi="Times New Roman" w:cs="Times New Roman"/>
          <w:lang w:eastAsia="zh-CN"/>
        </w:rPr>
        <w:t xml:space="preserve">Critic to give </w:t>
      </w:r>
      <w:r w:rsidR="00111255" w:rsidRPr="00C946FF">
        <w:rPr>
          <w:rFonts w:ascii="Times New Roman" w:hAnsi="Times New Roman" w:cs="Times New Roman"/>
          <w:lang w:eastAsia="zh-CN"/>
        </w:rPr>
        <w:t>Q-</w:t>
      </w:r>
      <w:r w:rsidR="005F176D" w:rsidRPr="00C946FF">
        <w:rPr>
          <w:rFonts w:ascii="Times New Roman" w:hAnsi="Times New Roman" w:cs="Times New Roman"/>
          <w:lang w:eastAsia="zh-CN"/>
        </w:rPr>
        <w:t>value</w:t>
      </w:r>
      <w:r w:rsidR="00BD380E" w:rsidRPr="00C946FF">
        <w:rPr>
          <w:rFonts w:ascii="Times New Roman" w:hAnsi="Times New Roman" w:cs="Times New Roman"/>
          <w:lang w:eastAsia="zh-CN"/>
        </w:rPr>
        <w:t xml:space="preserve"> while the</w:t>
      </w:r>
      <w:r w:rsidR="005F176D" w:rsidRPr="00C946FF">
        <w:rPr>
          <w:rFonts w:ascii="Times New Roman" w:hAnsi="Times New Roman" w:cs="Times New Roman"/>
          <w:lang w:eastAsia="zh-CN"/>
        </w:rPr>
        <w:t xml:space="preserve"> </w:t>
      </w:r>
      <w:r w:rsidR="00BD380E" w:rsidRPr="00C946FF">
        <w:rPr>
          <w:rFonts w:ascii="Times New Roman" w:eastAsia="Times New Roman" w:hAnsi="Times New Roman" w:cs="Times New Roman"/>
        </w:rPr>
        <w:t>Policy Gradient is used to give the action as Actor</w:t>
      </w:r>
      <w:r w:rsidR="00BD380E" w:rsidRPr="00C946FF">
        <w:rPr>
          <w:rFonts w:ascii="Times New Roman" w:hAnsi="Times New Roman" w:cs="Times New Roman"/>
          <w:lang w:eastAsia="zh-CN"/>
        </w:rPr>
        <w:t>.</w:t>
      </w:r>
      <w:r w:rsidR="005F176D" w:rsidRPr="00C946FF">
        <w:rPr>
          <w:rFonts w:ascii="Times New Roman" w:hAnsi="Times New Roman" w:cs="Times New Roman"/>
          <w:lang w:eastAsia="zh-CN"/>
        </w:rPr>
        <w:t xml:space="preserve"> Actor selects an action based on the probability, a</w:t>
      </w:r>
      <w:r w:rsidR="00BD380E" w:rsidRPr="00C946FF">
        <w:rPr>
          <w:rFonts w:ascii="Times New Roman" w:hAnsi="Times New Roman" w:cs="Times New Roman"/>
          <w:lang w:eastAsia="zh-CN"/>
        </w:rPr>
        <w:t>nd the</w:t>
      </w:r>
      <w:r w:rsidR="005F176D" w:rsidRPr="00C946FF">
        <w:rPr>
          <w:rFonts w:ascii="Times New Roman" w:hAnsi="Times New Roman" w:cs="Times New Roman"/>
          <w:lang w:eastAsia="zh-CN"/>
        </w:rPr>
        <w:t xml:space="preserve"> Critic evaluates the score of an action based on the Actor's action, and an Actor modifies the probability of a</w:t>
      </w:r>
      <w:r w:rsidR="00BD380E" w:rsidRPr="00C946FF">
        <w:rPr>
          <w:rFonts w:ascii="Times New Roman" w:hAnsi="Times New Roman" w:cs="Times New Roman"/>
          <w:lang w:eastAsia="zh-CN"/>
        </w:rPr>
        <w:t>n</w:t>
      </w:r>
      <w:r w:rsidR="005F176D" w:rsidRPr="00C946FF">
        <w:rPr>
          <w:rFonts w:ascii="Times New Roman" w:hAnsi="Times New Roman" w:cs="Times New Roman"/>
          <w:lang w:eastAsia="zh-CN"/>
        </w:rPr>
        <w:t xml:space="preserve"> action based on the score of the Critic. </w:t>
      </w:r>
    </w:p>
    <w:p w14:paraId="3CAD747E" w14:textId="46F325A1" w:rsidR="00C5028B" w:rsidRPr="00C946FF" w:rsidRDefault="008F2B63" w:rsidP="00C5028B">
      <w:pPr>
        <w:rPr>
          <w:rFonts w:ascii="Times New Roman" w:hAnsi="Times New Roman" w:cs="Times New Roman"/>
          <w:lang w:eastAsia="zh-CN"/>
        </w:rPr>
      </w:pPr>
      <m:oMathPara>
        <m:oMath>
          <m:sSub>
            <m:sSubPr>
              <m:ctrlPr>
                <w:rPr>
                  <w:rFonts w:ascii="Cambria Math" w:hAnsi="Cambria Math" w:cs="Times New Roman"/>
                  <w:lang w:eastAsia="zh-CN"/>
                </w:rPr>
              </m:ctrlPr>
            </m:sSubPr>
            <m:e>
              <m:r>
                <m:rPr>
                  <m:sty m:val="p"/>
                </m:rPr>
                <w:rPr>
                  <w:rFonts w:ascii="Cambria Math" w:hAnsi="Cambria Math" w:cs="Times New Roman"/>
                  <w:lang w:eastAsia="zh-CN"/>
                </w:rPr>
                <m:t>∇</m:t>
              </m:r>
            </m:e>
            <m:sub>
              <m:r>
                <w:rPr>
                  <w:rFonts w:ascii="Cambria Math" w:hAnsi="Cambria Math" w:cs="Times New Roman"/>
                  <w:lang w:eastAsia="zh-CN"/>
                </w:rPr>
                <m:t>θ</m:t>
              </m:r>
            </m:sub>
          </m:sSub>
          <m:r>
            <w:rPr>
              <w:rFonts w:ascii="Cambria Math" w:hAnsi="Cambria Math" w:cs="Times New Roman"/>
              <w:lang w:eastAsia="zh-CN"/>
            </w:rPr>
            <m:t>J</m:t>
          </m:r>
          <m:d>
            <m:dPr>
              <m:ctrlPr>
                <w:rPr>
                  <w:rFonts w:ascii="Cambria Math" w:hAnsi="Cambria Math" w:cs="Times New Roman"/>
                  <w:lang w:eastAsia="zh-CN"/>
                </w:rPr>
              </m:ctrlPr>
            </m:dPr>
            <m:e>
              <m:r>
                <w:rPr>
                  <w:rFonts w:ascii="Cambria Math" w:hAnsi="Cambria Math" w:cs="Times New Roman"/>
                  <w:lang w:eastAsia="zh-CN"/>
                </w:rPr>
                <m:t>θ</m:t>
              </m:r>
            </m:e>
          </m:d>
          <m:r>
            <m:rPr>
              <m:sty m:val="p"/>
            </m:rPr>
            <w:rPr>
              <w:rFonts w:ascii="Cambria Math" w:hAnsi="Cambria Math" w:cs="Times New Roman"/>
              <w:lang w:eastAsia="zh-CN"/>
            </w:rPr>
            <m:t>=</m:t>
          </m:r>
          <m:nary>
            <m:naryPr>
              <m:chr m:val="∑"/>
              <m:supHide m:val="1"/>
              <m:ctrlPr>
                <w:rPr>
                  <w:rFonts w:ascii="Cambria Math" w:hAnsi="Cambria Math" w:cs="Times New Roman"/>
                  <w:lang w:eastAsia="zh-CN"/>
                </w:rPr>
              </m:ctrlPr>
            </m:naryPr>
            <m:sub>
              <m:r>
                <w:rPr>
                  <w:rFonts w:ascii="Cambria Math" w:hAnsi="Cambria Math" w:cs="Times New Roman"/>
                  <w:lang w:eastAsia="zh-CN"/>
                </w:rPr>
                <m:t>t</m:t>
              </m:r>
              <m:r>
                <m:rPr>
                  <m:sty m:val="p"/>
                </m:rPr>
                <w:rPr>
                  <w:rFonts w:ascii="Cambria Math" w:hAnsi="Cambria Math" w:cs="Times New Roman"/>
                  <w:lang w:eastAsia="zh-CN"/>
                </w:rPr>
                <m:t>≥0</m:t>
              </m:r>
            </m:sub>
            <m:sup/>
            <m:e>
              <m:r>
                <m:rPr>
                  <m:sty m:val="p"/>
                </m:rPr>
                <w:rPr>
                  <w:rFonts w:ascii="Cambria Math" w:hAnsi="Cambria Math" w:cs="Times New Roman"/>
                  <w:lang w:eastAsia="zh-CN"/>
                </w:rPr>
                <m:t>Qπ(s,a)</m:t>
              </m:r>
              <m:sSub>
                <m:sSubPr>
                  <m:ctrlPr>
                    <w:rPr>
                      <w:rFonts w:ascii="Cambria Math" w:hAnsi="Cambria Math" w:cs="Times New Roman"/>
                      <w:lang w:eastAsia="zh-CN"/>
                    </w:rPr>
                  </m:ctrlPr>
                </m:sSubPr>
                <m:e>
                  <m:r>
                    <m:rPr>
                      <m:sty m:val="p"/>
                    </m:rPr>
                    <w:rPr>
                      <w:rFonts w:ascii="Cambria Math" w:hAnsi="Cambria Math" w:cs="Times New Roman"/>
                      <w:lang w:eastAsia="zh-CN"/>
                    </w:rPr>
                    <m:t>∇</m:t>
                  </m:r>
                </m:e>
                <m:sub>
                  <m:r>
                    <w:rPr>
                      <w:rFonts w:ascii="Cambria Math" w:hAnsi="Cambria Math" w:cs="Times New Roman"/>
                      <w:lang w:eastAsia="zh-CN"/>
                    </w:rPr>
                    <m:t>θ</m:t>
                  </m:r>
                </m:sub>
              </m:sSub>
              <m:func>
                <m:funcPr>
                  <m:ctrlPr>
                    <w:rPr>
                      <w:rFonts w:ascii="Cambria Math" w:hAnsi="Cambria Math" w:cs="Times New Roman"/>
                      <w:lang w:eastAsia="zh-CN"/>
                    </w:rPr>
                  </m:ctrlPr>
                </m:funcPr>
                <m:fName>
                  <m:r>
                    <m:rPr>
                      <m:sty m:val="p"/>
                    </m:rPr>
                    <w:rPr>
                      <w:rFonts w:ascii="Cambria Math" w:hAnsi="Cambria Math" w:cs="Times New Roman"/>
                      <w:lang w:eastAsia="zh-CN"/>
                    </w:rPr>
                    <m:t>log</m:t>
                  </m:r>
                </m:fName>
                <m:e>
                  <m:sSub>
                    <m:sSubPr>
                      <m:ctrlPr>
                        <w:rPr>
                          <w:rFonts w:ascii="Cambria Math" w:hAnsi="Cambria Math" w:cs="Times New Roman"/>
                          <w:lang w:eastAsia="zh-CN"/>
                        </w:rPr>
                      </m:ctrlPr>
                    </m:sSubPr>
                    <m:e>
                      <m:r>
                        <w:rPr>
                          <w:rFonts w:ascii="Cambria Math" w:hAnsi="Cambria Math" w:cs="Times New Roman"/>
                          <w:lang w:eastAsia="zh-CN"/>
                        </w:rPr>
                        <m:t>π</m:t>
                      </m:r>
                    </m:e>
                    <m:sub>
                      <m:r>
                        <w:rPr>
                          <w:rFonts w:ascii="Cambria Math" w:hAnsi="Cambria Math" w:cs="Times New Roman"/>
                          <w:lang w:eastAsia="zh-CN"/>
                        </w:rPr>
                        <m:t>θ</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w:rPr>
                          <w:rFonts w:ascii="Cambria Math" w:hAnsi="Cambria Math" w:cs="Times New Roman"/>
                          <w:lang w:eastAsia="zh-CN"/>
                        </w:rPr>
                        <m:t>a</m:t>
                      </m:r>
                    </m:e>
                    <m:sub>
                      <m:r>
                        <w:rPr>
                          <w:rFonts w:ascii="Cambria Math" w:hAnsi="Cambria Math" w:cs="Times New Roman"/>
                          <w:lang w:eastAsia="zh-CN"/>
                        </w:rPr>
                        <m:t>t</m:t>
                      </m:r>
                    </m:sub>
                  </m:sSub>
                  <m:r>
                    <m:rPr>
                      <m:sty m:val="p"/>
                    </m:rPr>
                    <w:rPr>
                      <w:rFonts w:ascii="Cambria Math" w:hAnsi="Cambria Math" w:cs="Times New Roman"/>
                      <w:lang w:eastAsia="zh-CN"/>
                    </w:rPr>
                    <m:t>|</m:t>
                  </m:r>
                  <m:sSub>
                    <m:sSubPr>
                      <m:ctrlPr>
                        <w:rPr>
                          <w:rFonts w:ascii="Cambria Math" w:hAnsi="Cambria Math" w:cs="Times New Roman"/>
                          <w:lang w:eastAsia="zh-CN"/>
                        </w:rPr>
                      </m:ctrlPr>
                    </m:sSubPr>
                    <m:e>
                      <m:r>
                        <w:rPr>
                          <w:rFonts w:ascii="Cambria Math" w:hAnsi="Cambria Math" w:cs="Times New Roman"/>
                          <w:lang w:eastAsia="zh-CN"/>
                        </w:rPr>
                        <m:t>s</m:t>
                      </m:r>
                    </m:e>
                    <m:sub>
                      <m:r>
                        <w:rPr>
                          <w:rFonts w:ascii="Cambria Math" w:hAnsi="Cambria Math" w:cs="Times New Roman"/>
                          <w:lang w:eastAsia="zh-CN"/>
                        </w:rPr>
                        <m:t>t</m:t>
                      </m:r>
                    </m:sub>
                  </m:sSub>
                  <m:r>
                    <m:rPr>
                      <m:sty m:val="p"/>
                    </m:rPr>
                    <w:rPr>
                      <w:rFonts w:ascii="Cambria Math" w:hAnsi="Cambria Math" w:cs="Times New Roman"/>
                      <w:lang w:eastAsia="zh-CN"/>
                    </w:rPr>
                    <m:t>)</m:t>
                  </m:r>
                </m:e>
              </m:func>
            </m:e>
          </m:nary>
        </m:oMath>
      </m:oMathPara>
    </w:p>
    <w:p w14:paraId="1E651461" w14:textId="4692FCC5" w:rsidR="006F17B6" w:rsidRPr="00C946FF" w:rsidRDefault="00111255" w:rsidP="006F17B6">
      <w:pPr>
        <w:rPr>
          <w:rFonts w:ascii="Times New Roman" w:hAnsi="Times New Roman" w:cs="Times New Roman"/>
          <w:lang w:eastAsia="zh-CN"/>
        </w:rPr>
      </w:pPr>
      <w:r w:rsidRPr="00C946FF">
        <w:rPr>
          <w:rFonts w:ascii="Times New Roman" w:hAnsi="Times New Roman" w:cs="Times New Roman"/>
          <w:lang w:eastAsia="zh-CN"/>
        </w:rPr>
        <w:t>Compare</w:t>
      </w:r>
      <w:r w:rsidR="00A03AE0" w:rsidRPr="00C946FF">
        <w:rPr>
          <w:rFonts w:ascii="Times New Roman" w:hAnsi="Times New Roman" w:cs="Times New Roman"/>
          <w:lang w:eastAsia="zh-CN"/>
        </w:rPr>
        <w:t>d</w:t>
      </w:r>
      <w:r w:rsidRPr="00C946FF">
        <w:rPr>
          <w:rFonts w:ascii="Times New Roman" w:hAnsi="Times New Roman" w:cs="Times New Roman"/>
          <w:lang w:eastAsia="zh-CN"/>
        </w:rPr>
        <w:t xml:space="preserve"> with the </w:t>
      </w:r>
      <w:r w:rsidR="009A066E" w:rsidRPr="00C946FF">
        <w:rPr>
          <w:rFonts w:ascii="Times New Roman" w:eastAsia="Times New Roman" w:hAnsi="Times New Roman" w:cs="Times New Roman"/>
        </w:rPr>
        <w:t>p</w:t>
      </w:r>
      <w:r w:rsidRPr="00C946FF">
        <w:rPr>
          <w:rFonts w:ascii="Times New Roman" w:eastAsia="Times New Roman" w:hAnsi="Times New Roman" w:cs="Times New Roman"/>
        </w:rPr>
        <w:t>olicy Gradient</w:t>
      </w:r>
      <w:r w:rsidRPr="00C946FF">
        <w:rPr>
          <w:rFonts w:ascii="Times New Roman" w:hAnsi="Times New Roman" w:cs="Times New Roman"/>
          <w:lang w:eastAsia="zh-CN"/>
        </w:rPr>
        <w:t xml:space="preserve">, </w:t>
      </w:r>
      <w:r w:rsidR="005F176D" w:rsidRPr="00C946FF">
        <w:rPr>
          <w:rFonts w:ascii="Times New Roman" w:hAnsi="Times New Roman" w:cs="Times New Roman"/>
          <w:lang w:eastAsia="zh-CN"/>
        </w:rPr>
        <w:t xml:space="preserve">Actor </w:t>
      </w:r>
      <w:r w:rsidR="00D07613" w:rsidRPr="00C946FF">
        <w:rPr>
          <w:rFonts w:ascii="Times New Roman" w:hAnsi="Times New Roman" w:cs="Times New Roman"/>
          <w:lang w:eastAsia="zh-CN"/>
        </w:rPr>
        <w:t xml:space="preserve">Critic </w:t>
      </w:r>
      <w:r w:rsidR="005F176D" w:rsidRPr="00C946FF">
        <w:rPr>
          <w:rFonts w:ascii="Times New Roman" w:hAnsi="Times New Roman" w:cs="Times New Roman"/>
          <w:lang w:eastAsia="zh-CN"/>
        </w:rPr>
        <w:t xml:space="preserve">can be updated in a single step, which is faster than traditional Policy gradients. </w:t>
      </w:r>
      <w:r w:rsidR="003E479D" w:rsidRPr="00C946FF">
        <w:rPr>
          <w:rFonts w:ascii="Times New Roman" w:hAnsi="Times New Roman" w:cs="Times New Roman"/>
          <w:lang w:eastAsia="zh-CN"/>
        </w:rPr>
        <w:t xml:space="preserve">However, </w:t>
      </w:r>
      <w:r w:rsidR="004D2159" w:rsidRPr="00C946FF">
        <w:rPr>
          <w:rFonts w:ascii="Times New Roman" w:hAnsi="Times New Roman" w:cs="Times New Roman"/>
          <w:lang w:eastAsia="zh-CN"/>
        </w:rPr>
        <w:t xml:space="preserve">as </w:t>
      </w:r>
      <w:r w:rsidR="005F176D" w:rsidRPr="00C946FF">
        <w:rPr>
          <w:rFonts w:ascii="Times New Roman" w:hAnsi="Times New Roman" w:cs="Times New Roman"/>
          <w:lang w:eastAsia="zh-CN"/>
        </w:rPr>
        <w:t xml:space="preserve">Actor </w:t>
      </w:r>
      <w:r w:rsidR="00245853" w:rsidRPr="00C946FF">
        <w:rPr>
          <w:rFonts w:ascii="Times New Roman" w:hAnsi="Times New Roman" w:cs="Times New Roman"/>
          <w:lang w:eastAsia="zh-CN"/>
        </w:rPr>
        <w:t>d</w:t>
      </w:r>
      <w:r w:rsidR="005F176D" w:rsidRPr="00C946FF">
        <w:rPr>
          <w:rFonts w:ascii="Times New Roman" w:hAnsi="Times New Roman" w:cs="Times New Roman"/>
          <w:lang w:eastAsia="zh-CN"/>
        </w:rPr>
        <w:t xml:space="preserve">epending on the value judgment of the </w:t>
      </w:r>
      <w:r w:rsidR="000C572C" w:rsidRPr="00C946FF">
        <w:rPr>
          <w:rFonts w:ascii="Times New Roman" w:hAnsi="Times New Roman" w:cs="Times New Roman"/>
          <w:lang w:eastAsia="zh-CN"/>
        </w:rPr>
        <w:t>Critic</w:t>
      </w:r>
      <w:r w:rsidR="005F176D" w:rsidRPr="00C946FF">
        <w:rPr>
          <w:rFonts w:ascii="Times New Roman" w:hAnsi="Times New Roman" w:cs="Times New Roman"/>
          <w:lang w:eastAsia="zh-CN"/>
        </w:rPr>
        <w:t>, it is difficult to converge.</w:t>
      </w:r>
      <w:r w:rsidR="004D2159" w:rsidRPr="00C946FF">
        <w:rPr>
          <w:rFonts w:ascii="Times New Roman" w:hAnsi="Times New Roman" w:cs="Times New Roman"/>
          <w:lang w:eastAsia="zh-CN"/>
        </w:rPr>
        <w:t xml:space="preserve"> </w:t>
      </w:r>
      <w:proofErr w:type="gramStart"/>
      <w:r w:rsidR="005F176D" w:rsidRPr="00C946FF">
        <w:rPr>
          <w:rFonts w:ascii="Times New Roman" w:hAnsi="Times New Roman" w:cs="Times New Roman"/>
          <w:lang w:eastAsia="zh-CN"/>
        </w:rPr>
        <w:t>In order to</w:t>
      </w:r>
      <w:proofErr w:type="gramEnd"/>
      <w:r w:rsidR="005F176D" w:rsidRPr="00C946FF">
        <w:rPr>
          <w:rFonts w:ascii="Times New Roman" w:hAnsi="Times New Roman" w:cs="Times New Roman"/>
          <w:lang w:eastAsia="zh-CN"/>
        </w:rPr>
        <w:t xml:space="preserve"> solve the convergence problem, Deep Deterministic Policy Gradient</w:t>
      </w:r>
      <w:r w:rsidR="004E00BA" w:rsidRPr="00C946FF">
        <w:rPr>
          <w:rFonts w:ascii="Times New Roman" w:hAnsi="Times New Roman" w:cs="Times New Roman"/>
          <w:lang w:eastAsia="zh-CN"/>
        </w:rPr>
        <w:t xml:space="preserve"> </w:t>
      </w:r>
      <w:r w:rsidR="004D2159" w:rsidRPr="00C946FF">
        <w:rPr>
          <w:rFonts w:ascii="Times New Roman" w:hAnsi="Times New Roman" w:cs="Times New Roman"/>
          <w:lang w:eastAsia="zh-CN"/>
        </w:rPr>
        <w:t>(DDPG) is proposed</w:t>
      </w:r>
      <w:r w:rsidR="005F176D" w:rsidRPr="00C946FF">
        <w:rPr>
          <w:rFonts w:ascii="Times New Roman" w:hAnsi="Times New Roman" w:cs="Times New Roman"/>
          <w:lang w:eastAsia="zh-CN"/>
        </w:rPr>
        <w:t>.</w:t>
      </w:r>
      <w:r w:rsidR="009100FD" w:rsidRPr="00C946FF">
        <w:rPr>
          <w:rFonts w:ascii="Times New Roman" w:hAnsi="Times New Roman" w:cs="Times New Roman"/>
          <w:lang w:eastAsia="zh-CN"/>
        </w:rPr>
        <w:t xml:space="preserve"> </w:t>
      </w:r>
      <w:r w:rsidR="007C7ACC" w:rsidRPr="00C946FF">
        <w:rPr>
          <w:rFonts w:ascii="Times New Roman" w:hAnsi="Times New Roman" w:cs="Times New Roman"/>
          <w:lang w:eastAsia="zh-CN"/>
        </w:rPr>
        <w:t xml:space="preserve"> </w:t>
      </w:r>
      <w:r w:rsidR="000E1DC3" w:rsidRPr="00C946FF">
        <w:rPr>
          <w:rFonts w:ascii="Times New Roman" w:hAnsi="Times New Roman" w:cs="Times New Roman"/>
          <w:lang w:eastAsia="zh-CN"/>
        </w:rPr>
        <w:t xml:space="preserve">DDPG use </w:t>
      </w:r>
      <w:r w:rsidR="007C7ACC" w:rsidRPr="00C946FF">
        <w:rPr>
          <w:rFonts w:ascii="Times New Roman" w:hAnsi="Times New Roman" w:cs="Times New Roman"/>
          <w:lang w:eastAsia="zh-CN"/>
        </w:rPr>
        <w:t>two neural networks that calculate Q. In Q</w:t>
      </w:r>
      <w:r w:rsidR="000E1DC3" w:rsidRPr="00C946FF">
        <w:rPr>
          <w:rFonts w:ascii="Times New Roman" w:hAnsi="Times New Roman" w:cs="Times New Roman"/>
          <w:lang w:eastAsia="zh-CN"/>
        </w:rPr>
        <w:t xml:space="preserve"> </w:t>
      </w:r>
      <w:r w:rsidR="007C7ACC" w:rsidRPr="00C946FF">
        <w:rPr>
          <w:rFonts w:ascii="Times New Roman" w:hAnsi="Times New Roman" w:cs="Times New Roman"/>
          <w:lang w:eastAsia="zh-CN"/>
        </w:rPr>
        <w:t>target, actions are selected using Actor based on the next state.</w:t>
      </w:r>
      <w:r w:rsidR="000E1DC3" w:rsidRPr="00C946FF">
        <w:rPr>
          <w:rFonts w:ascii="Times New Roman" w:hAnsi="Times New Roman" w:cs="Times New Roman"/>
          <w:lang w:eastAsia="zh-CN"/>
        </w:rPr>
        <w:t xml:space="preserve"> </w:t>
      </w:r>
      <w:r w:rsidR="007C7ACC" w:rsidRPr="00C946FF">
        <w:rPr>
          <w:rFonts w:ascii="Times New Roman" w:hAnsi="Times New Roman" w:cs="Times New Roman"/>
          <w:lang w:eastAsia="zh-CN"/>
        </w:rPr>
        <w:t>In this case, the Actor is also an Actor</w:t>
      </w:r>
      <w:r w:rsidR="000E1DC3" w:rsidRPr="00C946FF">
        <w:rPr>
          <w:rFonts w:ascii="Times New Roman" w:hAnsi="Times New Roman" w:cs="Times New Roman"/>
          <w:lang w:eastAsia="zh-CN"/>
        </w:rPr>
        <w:t xml:space="preserve"> </w:t>
      </w:r>
      <w:r w:rsidR="007C7ACC" w:rsidRPr="00C946FF">
        <w:rPr>
          <w:rFonts w:ascii="Times New Roman" w:hAnsi="Times New Roman" w:cs="Times New Roman"/>
          <w:lang w:eastAsia="zh-CN"/>
        </w:rPr>
        <w:t>target (with the Actor's long-ago parameters).</w:t>
      </w:r>
      <w:r w:rsidR="00B16DE5" w:rsidRPr="00C946FF">
        <w:rPr>
          <w:rFonts w:ascii="Times New Roman" w:hAnsi="Times New Roman" w:cs="Times New Roman"/>
          <w:lang w:eastAsia="zh-CN"/>
        </w:rPr>
        <w:t xml:space="preserve"> </w:t>
      </w:r>
      <w:r w:rsidR="007C7ACC" w:rsidRPr="00C946FF">
        <w:rPr>
          <w:rFonts w:ascii="Times New Roman" w:hAnsi="Times New Roman" w:cs="Times New Roman"/>
          <w:lang w:eastAsia="zh-CN"/>
        </w:rPr>
        <w:t>The Q</w:t>
      </w:r>
      <w:r w:rsidR="000E1DC3" w:rsidRPr="00C946FF">
        <w:rPr>
          <w:rFonts w:ascii="Times New Roman" w:hAnsi="Times New Roman" w:cs="Times New Roman"/>
          <w:lang w:eastAsia="zh-CN"/>
        </w:rPr>
        <w:t xml:space="preserve"> </w:t>
      </w:r>
      <w:r w:rsidR="007C7ACC" w:rsidRPr="00C946FF">
        <w:rPr>
          <w:rFonts w:ascii="Times New Roman" w:hAnsi="Times New Roman" w:cs="Times New Roman"/>
          <w:lang w:eastAsia="zh-CN"/>
        </w:rPr>
        <w:t>target obtained by this method can cut off the correlation just like DQN and improve the convergence.</w:t>
      </w:r>
    </w:p>
    <w:p w14:paraId="58C1B858" w14:textId="77777777" w:rsidR="00C2485E" w:rsidRPr="0032284E" w:rsidRDefault="00C2485E" w:rsidP="006F17B6">
      <w:pPr>
        <w:rPr>
          <w:rFonts w:ascii="Times New Roman" w:hAnsi="Times New Roman" w:cs="Times New Roman"/>
          <w:sz w:val="24"/>
          <w:szCs w:val="24"/>
          <w:lang w:eastAsia="zh-CN"/>
        </w:rPr>
      </w:pPr>
    </w:p>
    <w:p w14:paraId="72AF82F6" w14:textId="77777777" w:rsidR="00C946FF" w:rsidRDefault="00D940B2" w:rsidP="006F17B6">
      <w:pPr>
        <w:rPr>
          <w:rFonts w:ascii="Times New Roman" w:hAnsi="Times New Roman" w:cs="Times New Roman"/>
          <w:b/>
          <w:bCs/>
          <w:sz w:val="24"/>
          <w:szCs w:val="24"/>
          <w:lang w:eastAsia="zh-CN"/>
        </w:rPr>
      </w:pPr>
      <w:r w:rsidRPr="0032284E">
        <w:rPr>
          <w:rFonts w:ascii="Times New Roman" w:hAnsi="Times New Roman" w:cs="Times New Roman"/>
          <w:b/>
          <w:bCs/>
          <w:sz w:val="24"/>
          <w:szCs w:val="24"/>
          <w:lang w:eastAsia="zh-CN"/>
        </w:rPr>
        <w:t>3</w:t>
      </w:r>
      <w:r w:rsidR="00C2485E">
        <w:rPr>
          <w:rFonts w:ascii="Times New Roman" w:hAnsi="Times New Roman" w:cs="Times New Roman"/>
          <w:b/>
          <w:bCs/>
          <w:sz w:val="24"/>
          <w:szCs w:val="24"/>
          <w:lang w:eastAsia="zh-CN"/>
        </w:rPr>
        <w:tab/>
      </w:r>
      <w:r w:rsidRPr="0032284E">
        <w:rPr>
          <w:rFonts w:ascii="Times New Roman" w:hAnsi="Times New Roman" w:cs="Times New Roman"/>
          <w:b/>
          <w:bCs/>
          <w:sz w:val="24"/>
          <w:szCs w:val="24"/>
          <w:lang w:eastAsia="zh-CN"/>
        </w:rPr>
        <w:t>Experiment</w:t>
      </w:r>
    </w:p>
    <w:p w14:paraId="619B84B8" w14:textId="571F9BF9" w:rsidR="004914CA" w:rsidRPr="00C946FF" w:rsidRDefault="0032284E" w:rsidP="006F17B6">
      <w:pPr>
        <w:rPr>
          <w:rFonts w:ascii="Times New Roman" w:hAnsi="Times New Roman" w:cs="Times New Roman"/>
          <w:b/>
          <w:bCs/>
          <w:sz w:val="24"/>
          <w:szCs w:val="24"/>
          <w:lang w:eastAsia="zh-CN"/>
        </w:rPr>
      </w:pPr>
      <w:r>
        <w:rPr>
          <w:rFonts w:ascii="Times New Roman" w:hAnsi="Times New Roman" w:cs="Times New Roman"/>
          <w:lang w:eastAsia="zh-CN"/>
        </w:rPr>
        <w:lastRenderedPageBreak/>
        <w:t xml:space="preserve">You can see in the code that each agent-environment pair </w:t>
      </w:r>
      <w:r w:rsidR="003A4B65">
        <w:rPr>
          <w:rFonts w:ascii="Times New Roman" w:hAnsi="Times New Roman" w:cs="Times New Roman"/>
          <w:lang w:eastAsia="zh-CN"/>
        </w:rPr>
        <w:t>renders</w:t>
      </w:r>
      <w:r>
        <w:rPr>
          <w:rFonts w:ascii="Times New Roman" w:hAnsi="Times New Roman" w:cs="Times New Roman"/>
          <w:lang w:eastAsia="zh-CN"/>
        </w:rPr>
        <w:t xml:space="preserve"> its </w:t>
      </w:r>
      <w:r w:rsidR="00180AFC">
        <w:rPr>
          <w:rFonts w:ascii="Times New Roman" w:hAnsi="Times New Roman" w:cs="Times New Roman"/>
          <w:lang w:eastAsia="zh-CN"/>
        </w:rPr>
        <w:t>statistics</w:t>
      </w:r>
      <w:r w:rsidR="00E31AD4">
        <w:rPr>
          <w:rFonts w:ascii="Times New Roman" w:hAnsi="Times New Roman" w:cs="Times New Roman"/>
          <w:lang w:eastAsia="zh-CN"/>
        </w:rPr>
        <w:t xml:space="preserve"> throughout execution</w:t>
      </w:r>
      <w:r>
        <w:rPr>
          <w:rFonts w:ascii="Times New Roman" w:hAnsi="Times New Roman" w:cs="Times New Roman"/>
          <w:lang w:eastAsia="zh-CN"/>
        </w:rPr>
        <w:t xml:space="preserve">: Success/Failure, </w:t>
      </w:r>
      <w:r w:rsidR="00180AFC">
        <w:rPr>
          <w:rFonts w:ascii="Times New Roman" w:hAnsi="Times New Roman" w:cs="Times New Roman"/>
          <w:lang w:eastAsia="zh-CN"/>
        </w:rPr>
        <w:t xml:space="preserve">Episode number, Task number, Episode reward. Depending on whether the pair is discrete or not, it will print out Epsilon or Variance, respectively. Both variables </w:t>
      </w:r>
      <w:r w:rsidR="003666EB">
        <w:rPr>
          <w:rFonts w:ascii="Times New Roman" w:hAnsi="Times New Roman" w:cs="Times New Roman"/>
          <w:lang w:eastAsia="zh-CN"/>
        </w:rPr>
        <w:t>are related to the exploration-exploitation ratio.</w:t>
      </w:r>
    </w:p>
    <w:p w14:paraId="740B1A5B" w14:textId="2F11EAC0" w:rsidR="00F378AF" w:rsidRDefault="008B5CE5" w:rsidP="006F17B6">
      <w:pPr>
        <w:rPr>
          <w:rFonts w:ascii="Times New Roman" w:hAnsi="Times New Roman" w:cs="Times New Roman"/>
          <w:lang w:eastAsia="zh-CN"/>
        </w:rPr>
      </w:pPr>
      <w:r>
        <w:rPr>
          <w:rFonts w:ascii="Times New Roman" w:hAnsi="Times New Roman" w:cs="Times New Roman"/>
          <w:lang w:eastAsia="zh-CN"/>
        </w:rPr>
        <w:t>The number of episodes</w:t>
      </w:r>
      <w:r w:rsidR="002B1669">
        <w:rPr>
          <w:rFonts w:ascii="Times New Roman" w:hAnsi="Times New Roman" w:cs="Times New Roman"/>
          <w:lang w:eastAsia="zh-CN"/>
        </w:rPr>
        <w:t xml:space="preserve"> </w:t>
      </w:r>
      <w:r>
        <w:rPr>
          <w:rFonts w:ascii="Times New Roman" w:hAnsi="Times New Roman" w:cs="Times New Roman"/>
          <w:lang w:eastAsia="zh-CN"/>
        </w:rPr>
        <w:t xml:space="preserve">is set to </w:t>
      </w:r>
      <w:r w:rsidR="00A66020">
        <w:rPr>
          <w:rFonts w:ascii="Times New Roman" w:hAnsi="Times New Roman" w:cs="Times New Roman"/>
          <w:lang w:eastAsia="zh-CN"/>
        </w:rPr>
        <w:t>100 for all pairs</w:t>
      </w:r>
      <w:r w:rsidR="002B1669">
        <w:rPr>
          <w:rFonts w:ascii="Times New Roman" w:hAnsi="Times New Roman" w:cs="Times New Roman"/>
          <w:lang w:eastAsia="zh-CN"/>
        </w:rPr>
        <w:t>.</w:t>
      </w:r>
      <w:r w:rsidR="00957663">
        <w:rPr>
          <w:rFonts w:ascii="Times New Roman" w:hAnsi="Times New Roman" w:cs="Times New Roman"/>
          <w:lang w:eastAsia="zh-CN"/>
        </w:rPr>
        <w:t xml:space="preserve"> </w:t>
      </w:r>
      <w:r w:rsidR="00C90211">
        <w:rPr>
          <w:rFonts w:ascii="Times New Roman" w:hAnsi="Times New Roman" w:cs="Times New Roman"/>
          <w:lang w:eastAsia="zh-CN"/>
        </w:rPr>
        <w:t xml:space="preserve">However, the number of tasks per episode varies based on the termination condition. </w:t>
      </w:r>
      <w:r w:rsidR="00957663">
        <w:rPr>
          <w:rFonts w:ascii="Times New Roman" w:hAnsi="Times New Roman" w:cs="Times New Roman"/>
          <w:lang w:eastAsia="zh-CN"/>
        </w:rPr>
        <w:t>Moreover, the reward functions are given and explained in the code</w:t>
      </w:r>
      <w:r w:rsidR="00F378AF">
        <w:rPr>
          <w:rFonts w:ascii="Times New Roman" w:hAnsi="Times New Roman" w:cs="Times New Roman"/>
          <w:lang w:eastAsia="zh-CN"/>
        </w:rPr>
        <w:t xml:space="preserve"> for each pair.</w:t>
      </w:r>
      <w:r w:rsidR="00B96057">
        <w:rPr>
          <w:rFonts w:ascii="Times New Roman" w:hAnsi="Times New Roman" w:cs="Times New Roman"/>
          <w:lang w:eastAsia="zh-CN"/>
        </w:rPr>
        <w:t xml:space="preserve"> </w:t>
      </w:r>
      <w:r w:rsidR="00F378AF">
        <w:rPr>
          <w:rFonts w:ascii="Times New Roman" w:hAnsi="Times New Roman" w:cs="Times New Roman"/>
          <w:lang w:eastAsia="zh-CN"/>
        </w:rPr>
        <w:t xml:space="preserve">Given these initial parameters, our experiment includes recording the first </w:t>
      </w:r>
      <w:r w:rsidR="00145BB2">
        <w:rPr>
          <w:rFonts w:ascii="Times New Roman" w:hAnsi="Times New Roman" w:cs="Times New Roman"/>
          <w:lang w:eastAsia="zh-CN"/>
        </w:rPr>
        <w:t xml:space="preserve">successful </w:t>
      </w:r>
      <w:r w:rsidR="00F378AF">
        <w:rPr>
          <w:rFonts w:ascii="Times New Roman" w:hAnsi="Times New Roman" w:cs="Times New Roman"/>
          <w:lang w:eastAsia="zh-CN"/>
        </w:rPr>
        <w:t>episode</w:t>
      </w:r>
      <w:r w:rsidR="006467C2">
        <w:rPr>
          <w:rFonts w:ascii="Times New Roman" w:hAnsi="Times New Roman" w:cs="Times New Roman"/>
          <w:lang w:eastAsia="zh-CN"/>
        </w:rPr>
        <w:t>, as well as success ratio</w:t>
      </w:r>
      <w:r w:rsidR="00B7613C">
        <w:rPr>
          <w:rFonts w:ascii="Times New Roman" w:hAnsi="Times New Roman" w:cs="Times New Roman"/>
          <w:lang w:eastAsia="zh-CN"/>
        </w:rPr>
        <w:t xml:space="preserve"> for each pair. </w:t>
      </w:r>
      <w:r w:rsidR="00ED759A">
        <w:rPr>
          <w:rFonts w:ascii="Times New Roman" w:hAnsi="Times New Roman" w:cs="Times New Roman"/>
          <w:lang w:eastAsia="zh-CN"/>
        </w:rPr>
        <w:t>Three trials have</w:t>
      </w:r>
      <w:r w:rsidR="00B7613C">
        <w:rPr>
          <w:rFonts w:ascii="Times New Roman" w:hAnsi="Times New Roman" w:cs="Times New Roman"/>
          <w:lang w:eastAsia="zh-CN"/>
        </w:rPr>
        <w:t xml:space="preserve"> been conducted for every pair</w:t>
      </w:r>
      <w:r w:rsidR="008E43F9">
        <w:rPr>
          <w:rFonts w:ascii="Times New Roman" w:hAnsi="Times New Roman" w:cs="Times New Roman"/>
          <w:lang w:eastAsia="zh-CN"/>
        </w:rPr>
        <w:t>, and the recorde</w:t>
      </w:r>
      <w:r w:rsidR="004E51BC">
        <w:rPr>
          <w:rFonts w:ascii="Times New Roman" w:hAnsi="Times New Roman" w:cs="Times New Roman"/>
          <w:lang w:eastAsia="zh-CN"/>
        </w:rPr>
        <w:t>d</w:t>
      </w:r>
      <w:r w:rsidR="008E43F9">
        <w:rPr>
          <w:rFonts w:ascii="Times New Roman" w:hAnsi="Times New Roman" w:cs="Times New Roman"/>
          <w:lang w:eastAsia="zh-CN"/>
        </w:rPr>
        <w:t xml:space="preserve"> data has been given in Table 1.</w:t>
      </w:r>
    </w:p>
    <w:tbl>
      <w:tblPr>
        <w:tblStyle w:val="a6"/>
        <w:tblW w:w="0" w:type="auto"/>
        <w:tblLook w:val="04A0" w:firstRow="1" w:lastRow="0" w:firstColumn="1" w:lastColumn="0" w:noHBand="0" w:noVBand="1"/>
      </w:tblPr>
      <w:tblGrid>
        <w:gridCol w:w="1798"/>
        <w:gridCol w:w="449"/>
        <w:gridCol w:w="450"/>
        <w:gridCol w:w="449"/>
        <w:gridCol w:w="711"/>
        <w:gridCol w:w="449"/>
        <w:gridCol w:w="450"/>
        <w:gridCol w:w="449"/>
        <w:gridCol w:w="711"/>
        <w:gridCol w:w="1799"/>
        <w:gridCol w:w="620"/>
        <w:gridCol w:w="620"/>
        <w:gridCol w:w="620"/>
        <w:gridCol w:w="895"/>
      </w:tblGrid>
      <w:tr w:rsidR="00C2485E" w14:paraId="6C41DBC4" w14:textId="77777777" w:rsidTr="00B7613C">
        <w:tc>
          <w:tcPr>
            <w:tcW w:w="1798" w:type="dxa"/>
          </w:tcPr>
          <w:p w14:paraId="2CDD7290" w14:textId="1162F65F" w:rsidR="00C2485E" w:rsidRDefault="00C2485E" w:rsidP="006F17B6">
            <w:pPr>
              <w:rPr>
                <w:rFonts w:ascii="Times New Roman" w:hAnsi="Times New Roman" w:cs="Times New Roman"/>
                <w:lang w:eastAsia="zh-CN"/>
              </w:rPr>
            </w:pPr>
            <w:r>
              <w:rPr>
                <w:rFonts w:ascii="Times New Roman" w:hAnsi="Times New Roman" w:cs="Times New Roman"/>
                <w:lang w:eastAsia="zh-CN"/>
              </w:rPr>
              <w:t>Pair</w:t>
            </w:r>
          </w:p>
        </w:tc>
        <w:tc>
          <w:tcPr>
            <w:tcW w:w="1798" w:type="dxa"/>
            <w:gridSpan w:val="4"/>
          </w:tcPr>
          <w:p w14:paraId="0855A2ED" w14:textId="77777777" w:rsidR="00C2485E" w:rsidRDefault="00AB01DA" w:rsidP="006F17B6">
            <w:pPr>
              <w:rPr>
                <w:rFonts w:ascii="Times New Roman" w:hAnsi="Times New Roman" w:cs="Times New Roman"/>
                <w:lang w:eastAsia="zh-CN"/>
              </w:rPr>
            </w:pPr>
            <w:r>
              <w:rPr>
                <w:rFonts w:ascii="Times New Roman" w:hAnsi="Times New Roman" w:cs="Times New Roman"/>
                <w:lang w:eastAsia="zh-CN"/>
              </w:rPr>
              <w:t>First success e</w:t>
            </w:r>
            <w:r w:rsidR="00C2485E">
              <w:rPr>
                <w:rFonts w:ascii="Times New Roman" w:hAnsi="Times New Roman" w:cs="Times New Roman"/>
                <w:lang w:eastAsia="zh-CN"/>
              </w:rPr>
              <w:t>pisode</w:t>
            </w:r>
          </w:p>
          <w:p w14:paraId="4680C066" w14:textId="2654D839" w:rsidR="00F21965" w:rsidRDefault="00F21965" w:rsidP="006F17B6">
            <w:pPr>
              <w:rPr>
                <w:rFonts w:ascii="Times New Roman" w:hAnsi="Times New Roman" w:cs="Times New Roman"/>
                <w:lang w:eastAsia="zh-CN"/>
              </w:rPr>
            </w:pPr>
            <w:r>
              <w:rPr>
                <w:rFonts w:ascii="Times New Roman" w:hAnsi="Times New Roman" w:cs="Times New Roman"/>
                <w:lang w:eastAsia="zh-CN"/>
              </w:rPr>
              <w:t>1       2      3       avg</w:t>
            </w:r>
          </w:p>
        </w:tc>
        <w:tc>
          <w:tcPr>
            <w:tcW w:w="1798" w:type="dxa"/>
            <w:gridSpan w:val="4"/>
          </w:tcPr>
          <w:p w14:paraId="7F178398" w14:textId="77777777" w:rsidR="00C2485E" w:rsidRDefault="00C2485E" w:rsidP="006F17B6">
            <w:pPr>
              <w:rPr>
                <w:rFonts w:ascii="Times New Roman" w:hAnsi="Times New Roman" w:cs="Times New Roman"/>
                <w:lang w:eastAsia="zh-CN"/>
              </w:rPr>
            </w:pPr>
            <w:r>
              <w:rPr>
                <w:rFonts w:ascii="Times New Roman" w:hAnsi="Times New Roman" w:cs="Times New Roman"/>
                <w:lang w:eastAsia="zh-CN"/>
              </w:rPr>
              <w:t>Number of successes</w:t>
            </w:r>
          </w:p>
          <w:p w14:paraId="4B7AEF28" w14:textId="75805263" w:rsidR="00F21965" w:rsidRDefault="00F21965" w:rsidP="006F17B6">
            <w:pPr>
              <w:rPr>
                <w:rFonts w:ascii="Times New Roman" w:hAnsi="Times New Roman" w:cs="Times New Roman"/>
                <w:lang w:eastAsia="zh-CN"/>
              </w:rPr>
            </w:pPr>
            <w:r>
              <w:rPr>
                <w:rFonts w:ascii="Times New Roman" w:hAnsi="Times New Roman" w:cs="Times New Roman"/>
                <w:lang w:eastAsia="zh-CN"/>
              </w:rPr>
              <w:t>1       2      3       avg</w:t>
            </w:r>
          </w:p>
        </w:tc>
        <w:tc>
          <w:tcPr>
            <w:tcW w:w="1799" w:type="dxa"/>
          </w:tcPr>
          <w:p w14:paraId="46359C16" w14:textId="3A08D20D" w:rsidR="00C2485E" w:rsidRDefault="00C2485E" w:rsidP="006F17B6">
            <w:pPr>
              <w:rPr>
                <w:rFonts w:ascii="Times New Roman" w:hAnsi="Times New Roman" w:cs="Times New Roman"/>
                <w:lang w:eastAsia="zh-CN"/>
              </w:rPr>
            </w:pPr>
            <w:r>
              <w:rPr>
                <w:rFonts w:ascii="Times New Roman" w:hAnsi="Times New Roman" w:cs="Times New Roman"/>
                <w:lang w:eastAsia="zh-CN"/>
              </w:rPr>
              <w:t>Total number of episodes</w:t>
            </w:r>
          </w:p>
        </w:tc>
        <w:tc>
          <w:tcPr>
            <w:tcW w:w="1799" w:type="dxa"/>
            <w:gridSpan w:val="4"/>
          </w:tcPr>
          <w:p w14:paraId="3C608F7E" w14:textId="77777777" w:rsidR="00C2485E" w:rsidRDefault="00C2485E" w:rsidP="006F17B6">
            <w:pPr>
              <w:rPr>
                <w:rFonts w:ascii="Times New Roman" w:hAnsi="Times New Roman" w:cs="Times New Roman"/>
                <w:lang w:eastAsia="zh-CN"/>
              </w:rPr>
            </w:pPr>
            <w:r>
              <w:rPr>
                <w:rFonts w:ascii="Times New Roman" w:hAnsi="Times New Roman" w:cs="Times New Roman"/>
                <w:lang w:eastAsia="zh-CN"/>
              </w:rPr>
              <w:t>Success ratio</w:t>
            </w:r>
          </w:p>
          <w:p w14:paraId="0DF5ED07" w14:textId="77777777" w:rsidR="003021F7" w:rsidRDefault="003021F7" w:rsidP="006F17B6">
            <w:pPr>
              <w:rPr>
                <w:rFonts w:ascii="Times New Roman" w:hAnsi="Times New Roman" w:cs="Times New Roman"/>
                <w:lang w:eastAsia="zh-CN"/>
              </w:rPr>
            </w:pPr>
          </w:p>
          <w:p w14:paraId="11B1C792" w14:textId="58C67D77" w:rsidR="003021F7" w:rsidRDefault="003021F7" w:rsidP="006F17B6">
            <w:pPr>
              <w:rPr>
                <w:rFonts w:ascii="Times New Roman" w:hAnsi="Times New Roman" w:cs="Times New Roman"/>
                <w:lang w:eastAsia="zh-CN"/>
              </w:rPr>
            </w:pPr>
            <w:r>
              <w:rPr>
                <w:rFonts w:ascii="Times New Roman" w:hAnsi="Times New Roman" w:cs="Times New Roman"/>
                <w:lang w:eastAsia="zh-CN"/>
              </w:rPr>
              <w:t xml:space="preserve"> 1           2        3          avg</w:t>
            </w:r>
          </w:p>
        </w:tc>
      </w:tr>
      <w:tr w:rsidR="00915412" w14:paraId="4C417914" w14:textId="77777777" w:rsidTr="00660CD9">
        <w:tc>
          <w:tcPr>
            <w:tcW w:w="1798" w:type="dxa"/>
          </w:tcPr>
          <w:p w14:paraId="3598E318" w14:textId="3BB48772" w:rsidR="00915412" w:rsidRDefault="00915412" w:rsidP="006F17B6">
            <w:pPr>
              <w:rPr>
                <w:rFonts w:ascii="Times New Roman" w:hAnsi="Times New Roman" w:cs="Times New Roman"/>
                <w:lang w:eastAsia="zh-CN"/>
              </w:rPr>
            </w:pPr>
            <w:r>
              <w:rPr>
                <w:rFonts w:ascii="Times New Roman" w:hAnsi="Times New Roman" w:cs="Times New Roman"/>
                <w:lang w:eastAsia="zh-CN"/>
              </w:rPr>
              <w:t>Mountain Car</w:t>
            </w:r>
          </w:p>
        </w:tc>
        <w:tc>
          <w:tcPr>
            <w:tcW w:w="449" w:type="dxa"/>
          </w:tcPr>
          <w:p w14:paraId="69E9587F" w14:textId="78BC1361" w:rsidR="00915412" w:rsidRDefault="004F1413" w:rsidP="006F17B6">
            <w:pPr>
              <w:rPr>
                <w:rFonts w:ascii="Times New Roman" w:hAnsi="Times New Roman" w:cs="Times New Roman"/>
                <w:lang w:eastAsia="zh-CN"/>
              </w:rPr>
            </w:pPr>
            <w:r>
              <w:rPr>
                <w:rFonts w:ascii="Times New Roman" w:hAnsi="Times New Roman" w:cs="Times New Roman"/>
                <w:lang w:eastAsia="zh-CN"/>
              </w:rPr>
              <w:t>5</w:t>
            </w:r>
          </w:p>
        </w:tc>
        <w:tc>
          <w:tcPr>
            <w:tcW w:w="450" w:type="dxa"/>
          </w:tcPr>
          <w:p w14:paraId="37F4DF4C" w14:textId="119B8D09" w:rsidR="00915412" w:rsidRDefault="008001A9" w:rsidP="006F17B6">
            <w:pPr>
              <w:rPr>
                <w:rFonts w:ascii="Times New Roman" w:hAnsi="Times New Roman" w:cs="Times New Roman"/>
                <w:lang w:eastAsia="zh-CN"/>
              </w:rPr>
            </w:pPr>
            <w:r>
              <w:rPr>
                <w:rFonts w:ascii="Times New Roman" w:hAnsi="Times New Roman" w:cs="Times New Roman"/>
                <w:lang w:eastAsia="zh-CN"/>
              </w:rPr>
              <w:t>3</w:t>
            </w:r>
          </w:p>
        </w:tc>
        <w:tc>
          <w:tcPr>
            <w:tcW w:w="449" w:type="dxa"/>
          </w:tcPr>
          <w:p w14:paraId="4827344F" w14:textId="33B62FB3" w:rsidR="00915412" w:rsidRDefault="00583998" w:rsidP="006F17B6">
            <w:pPr>
              <w:rPr>
                <w:rFonts w:ascii="Times New Roman" w:hAnsi="Times New Roman" w:cs="Times New Roman"/>
                <w:lang w:eastAsia="zh-CN"/>
              </w:rPr>
            </w:pPr>
            <w:r>
              <w:rPr>
                <w:rFonts w:ascii="Times New Roman" w:hAnsi="Times New Roman" w:cs="Times New Roman"/>
                <w:lang w:eastAsia="zh-CN"/>
              </w:rPr>
              <w:t>3</w:t>
            </w:r>
          </w:p>
        </w:tc>
        <w:tc>
          <w:tcPr>
            <w:tcW w:w="450" w:type="dxa"/>
          </w:tcPr>
          <w:p w14:paraId="454CD0FB" w14:textId="4A598C06" w:rsidR="00915412" w:rsidRDefault="00583998" w:rsidP="006F17B6">
            <w:pPr>
              <w:rPr>
                <w:rFonts w:ascii="Times New Roman" w:hAnsi="Times New Roman" w:cs="Times New Roman"/>
                <w:lang w:eastAsia="zh-CN"/>
              </w:rPr>
            </w:pPr>
            <w:r>
              <w:rPr>
                <w:rFonts w:ascii="Times New Roman" w:hAnsi="Times New Roman" w:cs="Times New Roman"/>
                <w:lang w:eastAsia="zh-CN"/>
              </w:rPr>
              <w:t>3.67</w:t>
            </w:r>
          </w:p>
        </w:tc>
        <w:tc>
          <w:tcPr>
            <w:tcW w:w="449" w:type="dxa"/>
          </w:tcPr>
          <w:p w14:paraId="2A05894A" w14:textId="5AF30A25" w:rsidR="00915412" w:rsidRDefault="004F1413" w:rsidP="006F17B6">
            <w:pPr>
              <w:rPr>
                <w:rFonts w:ascii="Times New Roman" w:hAnsi="Times New Roman" w:cs="Times New Roman"/>
                <w:lang w:eastAsia="zh-CN"/>
              </w:rPr>
            </w:pPr>
            <w:r>
              <w:rPr>
                <w:rFonts w:ascii="Times New Roman" w:hAnsi="Times New Roman" w:cs="Times New Roman"/>
                <w:lang w:eastAsia="zh-CN"/>
              </w:rPr>
              <w:t>88</w:t>
            </w:r>
          </w:p>
        </w:tc>
        <w:tc>
          <w:tcPr>
            <w:tcW w:w="450" w:type="dxa"/>
          </w:tcPr>
          <w:p w14:paraId="317093EE" w14:textId="61830ADA" w:rsidR="00915412" w:rsidRDefault="008001A9" w:rsidP="006F17B6">
            <w:pPr>
              <w:rPr>
                <w:rFonts w:ascii="Times New Roman" w:hAnsi="Times New Roman" w:cs="Times New Roman"/>
                <w:lang w:eastAsia="zh-CN"/>
              </w:rPr>
            </w:pPr>
            <w:r>
              <w:rPr>
                <w:rFonts w:ascii="Times New Roman" w:hAnsi="Times New Roman" w:cs="Times New Roman"/>
                <w:lang w:eastAsia="zh-CN"/>
              </w:rPr>
              <w:t>87</w:t>
            </w:r>
          </w:p>
        </w:tc>
        <w:tc>
          <w:tcPr>
            <w:tcW w:w="449" w:type="dxa"/>
          </w:tcPr>
          <w:p w14:paraId="46E7E634" w14:textId="39D57D5C" w:rsidR="00915412" w:rsidRDefault="00583998" w:rsidP="006F17B6">
            <w:pPr>
              <w:rPr>
                <w:rFonts w:ascii="Times New Roman" w:hAnsi="Times New Roman" w:cs="Times New Roman"/>
                <w:lang w:eastAsia="zh-CN"/>
              </w:rPr>
            </w:pPr>
            <w:r>
              <w:rPr>
                <w:rFonts w:ascii="Times New Roman" w:hAnsi="Times New Roman" w:cs="Times New Roman"/>
                <w:lang w:eastAsia="zh-CN"/>
              </w:rPr>
              <w:t>91</w:t>
            </w:r>
          </w:p>
        </w:tc>
        <w:tc>
          <w:tcPr>
            <w:tcW w:w="450" w:type="dxa"/>
          </w:tcPr>
          <w:p w14:paraId="4A1FD503" w14:textId="2A8D64C1" w:rsidR="00915412" w:rsidRDefault="00583998" w:rsidP="006F17B6">
            <w:pPr>
              <w:rPr>
                <w:rFonts w:ascii="Times New Roman" w:hAnsi="Times New Roman" w:cs="Times New Roman"/>
                <w:lang w:eastAsia="zh-CN"/>
              </w:rPr>
            </w:pPr>
            <w:r>
              <w:rPr>
                <w:rFonts w:ascii="Times New Roman" w:hAnsi="Times New Roman" w:cs="Times New Roman"/>
                <w:lang w:eastAsia="zh-CN"/>
              </w:rPr>
              <w:t>88.67</w:t>
            </w:r>
          </w:p>
        </w:tc>
        <w:tc>
          <w:tcPr>
            <w:tcW w:w="1799" w:type="dxa"/>
          </w:tcPr>
          <w:p w14:paraId="423BC0E3" w14:textId="7D1234B1" w:rsidR="00915412" w:rsidRDefault="00915412" w:rsidP="006F17B6">
            <w:pPr>
              <w:rPr>
                <w:rFonts w:ascii="Times New Roman" w:hAnsi="Times New Roman" w:cs="Times New Roman"/>
                <w:lang w:eastAsia="zh-CN"/>
              </w:rPr>
            </w:pPr>
            <w:r>
              <w:rPr>
                <w:rFonts w:ascii="Times New Roman" w:hAnsi="Times New Roman" w:cs="Times New Roman"/>
                <w:lang w:eastAsia="zh-CN"/>
              </w:rPr>
              <w:t>100</w:t>
            </w:r>
          </w:p>
        </w:tc>
        <w:tc>
          <w:tcPr>
            <w:tcW w:w="449" w:type="dxa"/>
          </w:tcPr>
          <w:p w14:paraId="11A71BA6" w14:textId="12F4FDD6" w:rsidR="00915412" w:rsidRDefault="004F1413" w:rsidP="006F17B6">
            <w:pPr>
              <w:rPr>
                <w:rFonts w:ascii="Times New Roman" w:hAnsi="Times New Roman" w:cs="Times New Roman"/>
                <w:lang w:eastAsia="zh-CN"/>
              </w:rPr>
            </w:pPr>
            <w:r>
              <w:rPr>
                <w:rFonts w:ascii="Times New Roman" w:hAnsi="Times New Roman" w:cs="Times New Roman"/>
                <w:lang w:eastAsia="zh-CN"/>
              </w:rPr>
              <w:t>88%</w:t>
            </w:r>
          </w:p>
        </w:tc>
        <w:tc>
          <w:tcPr>
            <w:tcW w:w="450" w:type="dxa"/>
          </w:tcPr>
          <w:p w14:paraId="52DC7BF5" w14:textId="5921E38A" w:rsidR="00915412" w:rsidRDefault="008001A9" w:rsidP="006F17B6">
            <w:pPr>
              <w:rPr>
                <w:rFonts w:ascii="Times New Roman" w:hAnsi="Times New Roman" w:cs="Times New Roman"/>
                <w:lang w:eastAsia="zh-CN"/>
              </w:rPr>
            </w:pPr>
            <w:r>
              <w:rPr>
                <w:rFonts w:ascii="Times New Roman" w:hAnsi="Times New Roman" w:cs="Times New Roman"/>
                <w:lang w:eastAsia="zh-CN"/>
              </w:rPr>
              <w:t>87%</w:t>
            </w:r>
          </w:p>
        </w:tc>
        <w:tc>
          <w:tcPr>
            <w:tcW w:w="450" w:type="dxa"/>
          </w:tcPr>
          <w:p w14:paraId="6F8C38DF" w14:textId="5ACE54E2" w:rsidR="00915412" w:rsidRDefault="00583998" w:rsidP="006F17B6">
            <w:pPr>
              <w:rPr>
                <w:rFonts w:ascii="Times New Roman" w:hAnsi="Times New Roman" w:cs="Times New Roman"/>
                <w:lang w:eastAsia="zh-CN"/>
              </w:rPr>
            </w:pPr>
            <w:r>
              <w:rPr>
                <w:rFonts w:ascii="Times New Roman" w:hAnsi="Times New Roman" w:cs="Times New Roman"/>
                <w:lang w:eastAsia="zh-CN"/>
              </w:rPr>
              <w:t>91%</w:t>
            </w:r>
          </w:p>
        </w:tc>
        <w:tc>
          <w:tcPr>
            <w:tcW w:w="450" w:type="dxa"/>
          </w:tcPr>
          <w:p w14:paraId="0963946B" w14:textId="5241B8A7" w:rsidR="00915412" w:rsidRDefault="005A4948" w:rsidP="006F17B6">
            <w:pPr>
              <w:rPr>
                <w:rFonts w:ascii="Times New Roman" w:hAnsi="Times New Roman" w:cs="Times New Roman"/>
                <w:lang w:eastAsia="zh-CN"/>
              </w:rPr>
            </w:pPr>
            <w:r>
              <w:rPr>
                <w:rFonts w:ascii="Times New Roman" w:hAnsi="Times New Roman" w:cs="Times New Roman"/>
                <w:lang w:eastAsia="zh-CN"/>
              </w:rPr>
              <w:t>88.67%</w:t>
            </w:r>
          </w:p>
        </w:tc>
      </w:tr>
      <w:tr w:rsidR="00915412" w14:paraId="4E7AA62A" w14:textId="77777777" w:rsidTr="00660CD9">
        <w:tc>
          <w:tcPr>
            <w:tcW w:w="1798" w:type="dxa"/>
          </w:tcPr>
          <w:p w14:paraId="06CED48D" w14:textId="66626C04" w:rsidR="00915412" w:rsidRDefault="00915412" w:rsidP="006F17B6">
            <w:pPr>
              <w:rPr>
                <w:rFonts w:ascii="Times New Roman" w:hAnsi="Times New Roman" w:cs="Times New Roman"/>
                <w:lang w:eastAsia="zh-CN"/>
              </w:rPr>
            </w:pPr>
            <w:proofErr w:type="spellStart"/>
            <w:r>
              <w:rPr>
                <w:rFonts w:ascii="Times New Roman" w:hAnsi="Times New Roman" w:cs="Times New Roman"/>
                <w:lang w:eastAsia="zh-CN"/>
              </w:rPr>
              <w:t>Acrobot</w:t>
            </w:r>
            <w:proofErr w:type="spellEnd"/>
          </w:p>
        </w:tc>
        <w:tc>
          <w:tcPr>
            <w:tcW w:w="449" w:type="dxa"/>
          </w:tcPr>
          <w:p w14:paraId="278614A5" w14:textId="45C34E11" w:rsidR="00915412" w:rsidRDefault="00DD04DA" w:rsidP="006F17B6">
            <w:pPr>
              <w:rPr>
                <w:rFonts w:ascii="Times New Roman" w:hAnsi="Times New Roman" w:cs="Times New Roman"/>
                <w:lang w:eastAsia="zh-CN"/>
              </w:rPr>
            </w:pPr>
            <w:r>
              <w:rPr>
                <w:rFonts w:ascii="Times New Roman" w:hAnsi="Times New Roman" w:cs="Times New Roman"/>
                <w:lang w:eastAsia="zh-CN"/>
              </w:rPr>
              <w:t>2</w:t>
            </w:r>
          </w:p>
        </w:tc>
        <w:tc>
          <w:tcPr>
            <w:tcW w:w="450" w:type="dxa"/>
          </w:tcPr>
          <w:p w14:paraId="5DD2BC6E" w14:textId="155A6E4D" w:rsidR="00915412" w:rsidRDefault="00A67251" w:rsidP="006F17B6">
            <w:pPr>
              <w:rPr>
                <w:rFonts w:ascii="Times New Roman" w:hAnsi="Times New Roman" w:cs="Times New Roman"/>
                <w:lang w:eastAsia="zh-CN"/>
              </w:rPr>
            </w:pPr>
            <w:r>
              <w:rPr>
                <w:rFonts w:ascii="Times New Roman" w:hAnsi="Times New Roman" w:cs="Times New Roman"/>
                <w:lang w:eastAsia="zh-CN"/>
              </w:rPr>
              <w:t>2</w:t>
            </w:r>
          </w:p>
        </w:tc>
        <w:tc>
          <w:tcPr>
            <w:tcW w:w="449" w:type="dxa"/>
          </w:tcPr>
          <w:p w14:paraId="7893B487" w14:textId="592FEA54" w:rsidR="00915412" w:rsidRDefault="009D42D3" w:rsidP="006F17B6">
            <w:pPr>
              <w:rPr>
                <w:rFonts w:ascii="Times New Roman" w:hAnsi="Times New Roman" w:cs="Times New Roman"/>
                <w:lang w:eastAsia="zh-CN"/>
              </w:rPr>
            </w:pPr>
            <w:r>
              <w:rPr>
                <w:rFonts w:ascii="Times New Roman" w:hAnsi="Times New Roman" w:cs="Times New Roman"/>
                <w:lang w:eastAsia="zh-CN"/>
              </w:rPr>
              <w:t>1</w:t>
            </w:r>
          </w:p>
        </w:tc>
        <w:tc>
          <w:tcPr>
            <w:tcW w:w="450" w:type="dxa"/>
          </w:tcPr>
          <w:p w14:paraId="47BCE85C" w14:textId="629C0FA6" w:rsidR="00915412" w:rsidRDefault="009D42D3" w:rsidP="006F17B6">
            <w:pPr>
              <w:rPr>
                <w:rFonts w:ascii="Times New Roman" w:hAnsi="Times New Roman" w:cs="Times New Roman"/>
                <w:lang w:eastAsia="zh-CN"/>
              </w:rPr>
            </w:pPr>
            <w:r>
              <w:rPr>
                <w:rFonts w:ascii="Times New Roman" w:hAnsi="Times New Roman" w:cs="Times New Roman"/>
                <w:lang w:eastAsia="zh-CN"/>
              </w:rPr>
              <w:t>1.67</w:t>
            </w:r>
          </w:p>
        </w:tc>
        <w:tc>
          <w:tcPr>
            <w:tcW w:w="449" w:type="dxa"/>
          </w:tcPr>
          <w:p w14:paraId="7534B454" w14:textId="6172BA3A" w:rsidR="00915412" w:rsidRDefault="00DD04DA" w:rsidP="006F17B6">
            <w:pPr>
              <w:rPr>
                <w:rFonts w:ascii="Times New Roman" w:hAnsi="Times New Roman" w:cs="Times New Roman"/>
                <w:lang w:eastAsia="zh-CN"/>
              </w:rPr>
            </w:pPr>
            <w:r>
              <w:rPr>
                <w:rFonts w:ascii="Times New Roman" w:hAnsi="Times New Roman" w:cs="Times New Roman"/>
                <w:lang w:eastAsia="zh-CN"/>
              </w:rPr>
              <w:t>98</w:t>
            </w:r>
          </w:p>
        </w:tc>
        <w:tc>
          <w:tcPr>
            <w:tcW w:w="450" w:type="dxa"/>
          </w:tcPr>
          <w:p w14:paraId="01F6FB19" w14:textId="544C7CBE" w:rsidR="00915412" w:rsidRDefault="00A67251" w:rsidP="006F17B6">
            <w:pPr>
              <w:rPr>
                <w:rFonts w:ascii="Times New Roman" w:hAnsi="Times New Roman" w:cs="Times New Roman"/>
                <w:lang w:eastAsia="zh-CN"/>
              </w:rPr>
            </w:pPr>
            <w:r>
              <w:rPr>
                <w:rFonts w:ascii="Times New Roman" w:hAnsi="Times New Roman" w:cs="Times New Roman"/>
                <w:lang w:eastAsia="zh-CN"/>
              </w:rPr>
              <w:t>91</w:t>
            </w:r>
          </w:p>
        </w:tc>
        <w:tc>
          <w:tcPr>
            <w:tcW w:w="449" w:type="dxa"/>
          </w:tcPr>
          <w:p w14:paraId="7B0B95DE" w14:textId="37BD4EB2" w:rsidR="00915412" w:rsidRDefault="009D42D3" w:rsidP="006F17B6">
            <w:pPr>
              <w:rPr>
                <w:rFonts w:ascii="Times New Roman" w:hAnsi="Times New Roman" w:cs="Times New Roman"/>
                <w:lang w:eastAsia="zh-CN"/>
              </w:rPr>
            </w:pPr>
            <w:r>
              <w:rPr>
                <w:rFonts w:ascii="Times New Roman" w:hAnsi="Times New Roman" w:cs="Times New Roman"/>
                <w:lang w:eastAsia="zh-CN"/>
              </w:rPr>
              <w:t>98</w:t>
            </w:r>
          </w:p>
        </w:tc>
        <w:tc>
          <w:tcPr>
            <w:tcW w:w="450" w:type="dxa"/>
          </w:tcPr>
          <w:p w14:paraId="49204B91" w14:textId="074AAFED" w:rsidR="00915412" w:rsidRDefault="009D42D3" w:rsidP="006F17B6">
            <w:pPr>
              <w:rPr>
                <w:rFonts w:ascii="Times New Roman" w:hAnsi="Times New Roman" w:cs="Times New Roman"/>
                <w:lang w:eastAsia="zh-CN"/>
              </w:rPr>
            </w:pPr>
            <w:r>
              <w:rPr>
                <w:rFonts w:ascii="Times New Roman" w:hAnsi="Times New Roman" w:cs="Times New Roman"/>
                <w:lang w:eastAsia="zh-CN"/>
              </w:rPr>
              <w:t>95.67</w:t>
            </w:r>
          </w:p>
        </w:tc>
        <w:tc>
          <w:tcPr>
            <w:tcW w:w="1799" w:type="dxa"/>
          </w:tcPr>
          <w:p w14:paraId="76FFC979" w14:textId="3E7C542D" w:rsidR="00915412" w:rsidRDefault="00915412" w:rsidP="006F17B6">
            <w:pPr>
              <w:rPr>
                <w:rFonts w:ascii="Times New Roman" w:hAnsi="Times New Roman" w:cs="Times New Roman"/>
                <w:lang w:eastAsia="zh-CN"/>
              </w:rPr>
            </w:pPr>
            <w:r>
              <w:rPr>
                <w:rFonts w:ascii="Times New Roman" w:hAnsi="Times New Roman" w:cs="Times New Roman"/>
                <w:lang w:eastAsia="zh-CN"/>
              </w:rPr>
              <w:t>100</w:t>
            </w:r>
          </w:p>
        </w:tc>
        <w:tc>
          <w:tcPr>
            <w:tcW w:w="449" w:type="dxa"/>
          </w:tcPr>
          <w:p w14:paraId="0E0FAC71" w14:textId="51020CE3" w:rsidR="00915412" w:rsidRDefault="00DD04DA" w:rsidP="006F17B6">
            <w:pPr>
              <w:rPr>
                <w:rFonts w:ascii="Times New Roman" w:hAnsi="Times New Roman" w:cs="Times New Roman"/>
                <w:lang w:eastAsia="zh-CN"/>
              </w:rPr>
            </w:pPr>
            <w:r>
              <w:rPr>
                <w:rFonts w:ascii="Times New Roman" w:hAnsi="Times New Roman" w:cs="Times New Roman"/>
                <w:lang w:eastAsia="zh-CN"/>
              </w:rPr>
              <w:t>98%</w:t>
            </w:r>
          </w:p>
        </w:tc>
        <w:tc>
          <w:tcPr>
            <w:tcW w:w="450" w:type="dxa"/>
          </w:tcPr>
          <w:p w14:paraId="0A57243A" w14:textId="6F320543" w:rsidR="00915412" w:rsidRDefault="00A67251" w:rsidP="006F17B6">
            <w:pPr>
              <w:rPr>
                <w:rFonts w:ascii="Times New Roman" w:hAnsi="Times New Roman" w:cs="Times New Roman"/>
                <w:lang w:eastAsia="zh-CN"/>
              </w:rPr>
            </w:pPr>
            <w:r>
              <w:rPr>
                <w:rFonts w:ascii="Times New Roman" w:hAnsi="Times New Roman" w:cs="Times New Roman"/>
                <w:lang w:eastAsia="zh-CN"/>
              </w:rPr>
              <w:t>91%</w:t>
            </w:r>
          </w:p>
        </w:tc>
        <w:tc>
          <w:tcPr>
            <w:tcW w:w="450" w:type="dxa"/>
          </w:tcPr>
          <w:p w14:paraId="4C1568E3" w14:textId="653FB50F" w:rsidR="00915412" w:rsidRDefault="009D42D3" w:rsidP="006F17B6">
            <w:pPr>
              <w:rPr>
                <w:rFonts w:ascii="Times New Roman" w:hAnsi="Times New Roman" w:cs="Times New Roman"/>
                <w:lang w:eastAsia="zh-CN"/>
              </w:rPr>
            </w:pPr>
            <w:r>
              <w:rPr>
                <w:rFonts w:ascii="Times New Roman" w:hAnsi="Times New Roman" w:cs="Times New Roman"/>
                <w:lang w:eastAsia="zh-CN"/>
              </w:rPr>
              <w:t>98%</w:t>
            </w:r>
          </w:p>
        </w:tc>
        <w:tc>
          <w:tcPr>
            <w:tcW w:w="450" w:type="dxa"/>
          </w:tcPr>
          <w:p w14:paraId="4DE111F4" w14:textId="6E711D17" w:rsidR="00915412" w:rsidRDefault="009D42D3" w:rsidP="006F17B6">
            <w:pPr>
              <w:rPr>
                <w:rFonts w:ascii="Times New Roman" w:hAnsi="Times New Roman" w:cs="Times New Roman"/>
                <w:lang w:eastAsia="zh-CN"/>
              </w:rPr>
            </w:pPr>
            <w:r>
              <w:rPr>
                <w:rFonts w:ascii="Times New Roman" w:hAnsi="Times New Roman" w:cs="Times New Roman"/>
                <w:lang w:eastAsia="zh-CN"/>
              </w:rPr>
              <w:t>95.67%</w:t>
            </w:r>
          </w:p>
        </w:tc>
      </w:tr>
      <w:tr w:rsidR="00915412" w14:paraId="073DF46D" w14:textId="77777777" w:rsidTr="00660CD9">
        <w:tc>
          <w:tcPr>
            <w:tcW w:w="1798" w:type="dxa"/>
          </w:tcPr>
          <w:p w14:paraId="52458202" w14:textId="6AAB1CF5" w:rsidR="00915412" w:rsidRDefault="00915412" w:rsidP="006F17B6">
            <w:pPr>
              <w:rPr>
                <w:rFonts w:ascii="Times New Roman" w:hAnsi="Times New Roman" w:cs="Times New Roman"/>
                <w:lang w:eastAsia="zh-CN"/>
              </w:rPr>
            </w:pPr>
            <w:r>
              <w:rPr>
                <w:rFonts w:ascii="Times New Roman" w:hAnsi="Times New Roman" w:cs="Times New Roman"/>
                <w:lang w:eastAsia="zh-CN"/>
              </w:rPr>
              <w:t>Cart Pole</w:t>
            </w:r>
          </w:p>
        </w:tc>
        <w:tc>
          <w:tcPr>
            <w:tcW w:w="449" w:type="dxa"/>
          </w:tcPr>
          <w:p w14:paraId="767959D7" w14:textId="23001D8C" w:rsidR="00915412" w:rsidRDefault="001C4C5E" w:rsidP="006F17B6">
            <w:pPr>
              <w:rPr>
                <w:rFonts w:ascii="Times New Roman" w:hAnsi="Times New Roman" w:cs="Times New Roman"/>
                <w:lang w:eastAsia="zh-CN"/>
              </w:rPr>
            </w:pPr>
            <w:r>
              <w:rPr>
                <w:rFonts w:ascii="Times New Roman" w:hAnsi="Times New Roman" w:cs="Times New Roman"/>
                <w:lang w:eastAsia="zh-CN"/>
              </w:rPr>
              <w:t>62</w:t>
            </w:r>
          </w:p>
        </w:tc>
        <w:tc>
          <w:tcPr>
            <w:tcW w:w="450" w:type="dxa"/>
          </w:tcPr>
          <w:p w14:paraId="28787D46" w14:textId="32CDCE45" w:rsidR="00915412" w:rsidRDefault="00AB01DA" w:rsidP="006F17B6">
            <w:pPr>
              <w:rPr>
                <w:rFonts w:ascii="Times New Roman" w:hAnsi="Times New Roman" w:cs="Times New Roman"/>
                <w:lang w:eastAsia="zh-CN"/>
              </w:rPr>
            </w:pPr>
            <w:r>
              <w:rPr>
                <w:rFonts w:ascii="Times New Roman" w:hAnsi="Times New Roman" w:cs="Times New Roman"/>
                <w:lang w:eastAsia="zh-CN"/>
              </w:rPr>
              <w:t>28</w:t>
            </w:r>
          </w:p>
        </w:tc>
        <w:tc>
          <w:tcPr>
            <w:tcW w:w="449" w:type="dxa"/>
          </w:tcPr>
          <w:p w14:paraId="316ABD1F" w14:textId="362E7AB2" w:rsidR="00915412" w:rsidRDefault="00F21965" w:rsidP="006F17B6">
            <w:pPr>
              <w:rPr>
                <w:rFonts w:ascii="Times New Roman" w:hAnsi="Times New Roman" w:cs="Times New Roman"/>
                <w:lang w:eastAsia="zh-CN"/>
              </w:rPr>
            </w:pPr>
            <w:r>
              <w:rPr>
                <w:rFonts w:ascii="Times New Roman" w:hAnsi="Times New Roman" w:cs="Times New Roman"/>
                <w:lang w:eastAsia="zh-CN"/>
              </w:rPr>
              <w:t>44</w:t>
            </w:r>
          </w:p>
        </w:tc>
        <w:tc>
          <w:tcPr>
            <w:tcW w:w="450" w:type="dxa"/>
          </w:tcPr>
          <w:p w14:paraId="4F995E04" w14:textId="52B3DC0F" w:rsidR="00915412" w:rsidRDefault="00F21965" w:rsidP="006F17B6">
            <w:pPr>
              <w:rPr>
                <w:rFonts w:ascii="Times New Roman" w:hAnsi="Times New Roman" w:cs="Times New Roman"/>
                <w:lang w:eastAsia="zh-CN"/>
              </w:rPr>
            </w:pPr>
            <w:r>
              <w:rPr>
                <w:rFonts w:ascii="Times New Roman" w:hAnsi="Times New Roman" w:cs="Times New Roman"/>
                <w:lang w:eastAsia="zh-CN"/>
              </w:rPr>
              <w:t>44.67</w:t>
            </w:r>
          </w:p>
        </w:tc>
        <w:tc>
          <w:tcPr>
            <w:tcW w:w="449" w:type="dxa"/>
          </w:tcPr>
          <w:p w14:paraId="1961F124" w14:textId="2EF0CA23" w:rsidR="00915412" w:rsidRDefault="001C4C5E" w:rsidP="006F17B6">
            <w:pPr>
              <w:rPr>
                <w:rFonts w:ascii="Times New Roman" w:hAnsi="Times New Roman" w:cs="Times New Roman"/>
                <w:lang w:eastAsia="zh-CN"/>
              </w:rPr>
            </w:pPr>
            <w:r>
              <w:rPr>
                <w:rFonts w:ascii="Times New Roman" w:hAnsi="Times New Roman" w:cs="Times New Roman"/>
                <w:lang w:eastAsia="zh-CN"/>
              </w:rPr>
              <w:t>15</w:t>
            </w:r>
          </w:p>
        </w:tc>
        <w:tc>
          <w:tcPr>
            <w:tcW w:w="450" w:type="dxa"/>
          </w:tcPr>
          <w:p w14:paraId="5D6CA46E" w14:textId="693811A9" w:rsidR="00915412" w:rsidRDefault="00AB01DA" w:rsidP="006F17B6">
            <w:pPr>
              <w:rPr>
                <w:rFonts w:ascii="Times New Roman" w:hAnsi="Times New Roman" w:cs="Times New Roman"/>
                <w:lang w:eastAsia="zh-CN"/>
              </w:rPr>
            </w:pPr>
            <w:r>
              <w:rPr>
                <w:rFonts w:ascii="Times New Roman" w:hAnsi="Times New Roman" w:cs="Times New Roman"/>
                <w:lang w:eastAsia="zh-CN"/>
              </w:rPr>
              <w:t>56</w:t>
            </w:r>
          </w:p>
        </w:tc>
        <w:tc>
          <w:tcPr>
            <w:tcW w:w="449" w:type="dxa"/>
          </w:tcPr>
          <w:p w14:paraId="2BECEC33" w14:textId="36C1A09B" w:rsidR="00915412" w:rsidRDefault="00F21965" w:rsidP="006F17B6">
            <w:pPr>
              <w:rPr>
                <w:rFonts w:ascii="Times New Roman" w:hAnsi="Times New Roman" w:cs="Times New Roman"/>
                <w:lang w:eastAsia="zh-CN"/>
              </w:rPr>
            </w:pPr>
            <w:r>
              <w:rPr>
                <w:rFonts w:ascii="Times New Roman" w:hAnsi="Times New Roman" w:cs="Times New Roman"/>
                <w:lang w:eastAsia="zh-CN"/>
              </w:rPr>
              <w:t>33</w:t>
            </w:r>
          </w:p>
        </w:tc>
        <w:tc>
          <w:tcPr>
            <w:tcW w:w="450" w:type="dxa"/>
          </w:tcPr>
          <w:p w14:paraId="4D615B70" w14:textId="4FCBE413" w:rsidR="00915412" w:rsidRDefault="00F21965" w:rsidP="006F17B6">
            <w:pPr>
              <w:rPr>
                <w:rFonts w:ascii="Times New Roman" w:hAnsi="Times New Roman" w:cs="Times New Roman"/>
                <w:lang w:eastAsia="zh-CN"/>
              </w:rPr>
            </w:pPr>
            <w:r>
              <w:rPr>
                <w:rFonts w:ascii="Times New Roman" w:hAnsi="Times New Roman" w:cs="Times New Roman"/>
                <w:lang w:eastAsia="zh-CN"/>
              </w:rPr>
              <w:t>34.67</w:t>
            </w:r>
          </w:p>
        </w:tc>
        <w:tc>
          <w:tcPr>
            <w:tcW w:w="1799" w:type="dxa"/>
          </w:tcPr>
          <w:p w14:paraId="2AFDBF8A" w14:textId="42B60F26" w:rsidR="00915412" w:rsidRDefault="00915412" w:rsidP="006F17B6">
            <w:pPr>
              <w:rPr>
                <w:rFonts w:ascii="Times New Roman" w:hAnsi="Times New Roman" w:cs="Times New Roman"/>
                <w:lang w:eastAsia="zh-CN"/>
              </w:rPr>
            </w:pPr>
            <w:r>
              <w:rPr>
                <w:rFonts w:ascii="Times New Roman" w:hAnsi="Times New Roman" w:cs="Times New Roman"/>
                <w:lang w:eastAsia="zh-CN"/>
              </w:rPr>
              <w:t>100</w:t>
            </w:r>
          </w:p>
        </w:tc>
        <w:tc>
          <w:tcPr>
            <w:tcW w:w="449" w:type="dxa"/>
          </w:tcPr>
          <w:p w14:paraId="52406D67" w14:textId="2BEEAB96" w:rsidR="00915412" w:rsidRDefault="001C4C5E" w:rsidP="006F17B6">
            <w:pPr>
              <w:rPr>
                <w:rFonts w:ascii="Times New Roman" w:hAnsi="Times New Roman" w:cs="Times New Roman"/>
                <w:lang w:eastAsia="zh-CN"/>
              </w:rPr>
            </w:pPr>
            <w:r>
              <w:rPr>
                <w:rFonts w:ascii="Times New Roman" w:hAnsi="Times New Roman" w:cs="Times New Roman"/>
                <w:lang w:eastAsia="zh-CN"/>
              </w:rPr>
              <w:t>15%</w:t>
            </w:r>
          </w:p>
        </w:tc>
        <w:tc>
          <w:tcPr>
            <w:tcW w:w="450" w:type="dxa"/>
          </w:tcPr>
          <w:p w14:paraId="0CB1FBF6" w14:textId="443EB8FC" w:rsidR="00915412" w:rsidRDefault="0026588F" w:rsidP="006F17B6">
            <w:pPr>
              <w:rPr>
                <w:rFonts w:ascii="Times New Roman" w:hAnsi="Times New Roman" w:cs="Times New Roman"/>
                <w:lang w:eastAsia="zh-CN"/>
              </w:rPr>
            </w:pPr>
            <w:r>
              <w:rPr>
                <w:rFonts w:ascii="Times New Roman" w:hAnsi="Times New Roman" w:cs="Times New Roman"/>
                <w:lang w:eastAsia="zh-CN"/>
              </w:rPr>
              <w:t>56%</w:t>
            </w:r>
          </w:p>
        </w:tc>
        <w:tc>
          <w:tcPr>
            <w:tcW w:w="450" w:type="dxa"/>
          </w:tcPr>
          <w:p w14:paraId="231BC34B" w14:textId="27E8811D" w:rsidR="00915412" w:rsidRDefault="00F21965" w:rsidP="006F17B6">
            <w:pPr>
              <w:rPr>
                <w:rFonts w:ascii="Times New Roman" w:hAnsi="Times New Roman" w:cs="Times New Roman"/>
                <w:lang w:eastAsia="zh-CN"/>
              </w:rPr>
            </w:pPr>
            <w:r>
              <w:rPr>
                <w:rFonts w:ascii="Times New Roman" w:hAnsi="Times New Roman" w:cs="Times New Roman"/>
                <w:lang w:eastAsia="zh-CN"/>
              </w:rPr>
              <w:t>33%</w:t>
            </w:r>
          </w:p>
        </w:tc>
        <w:tc>
          <w:tcPr>
            <w:tcW w:w="450" w:type="dxa"/>
          </w:tcPr>
          <w:p w14:paraId="63A9E187" w14:textId="38A50FED" w:rsidR="00915412" w:rsidRDefault="001F2573" w:rsidP="006F17B6">
            <w:pPr>
              <w:rPr>
                <w:rFonts w:ascii="Times New Roman" w:hAnsi="Times New Roman" w:cs="Times New Roman"/>
                <w:lang w:eastAsia="zh-CN"/>
              </w:rPr>
            </w:pPr>
            <w:r>
              <w:rPr>
                <w:rFonts w:ascii="Times New Roman" w:hAnsi="Times New Roman" w:cs="Times New Roman"/>
                <w:lang w:eastAsia="zh-CN"/>
              </w:rPr>
              <w:t>34.67%</w:t>
            </w:r>
          </w:p>
        </w:tc>
      </w:tr>
      <w:tr w:rsidR="00915412" w14:paraId="6143373B" w14:textId="77777777" w:rsidTr="00660CD9">
        <w:tc>
          <w:tcPr>
            <w:tcW w:w="1798" w:type="dxa"/>
          </w:tcPr>
          <w:p w14:paraId="6ED6C127" w14:textId="3477462B" w:rsidR="00915412" w:rsidRDefault="00915412" w:rsidP="006F17B6">
            <w:pPr>
              <w:rPr>
                <w:rFonts w:ascii="Times New Roman" w:hAnsi="Times New Roman" w:cs="Times New Roman"/>
                <w:lang w:eastAsia="zh-CN"/>
              </w:rPr>
            </w:pPr>
            <w:r>
              <w:rPr>
                <w:rFonts w:ascii="Times New Roman" w:hAnsi="Times New Roman" w:cs="Times New Roman"/>
                <w:lang w:eastAsia="zh-CN"/>
              </w:rPr>
              <w:t>Continuous Mountain Car</w:t>
            </w:r>
          </w:p>
        </w:tc>
        <w:tc>
          <w:tcPr>
            <w:tcW w:w="449" w:type="dxa"/>
          </w:tcPr>
          <w:p w14:paraId="317E26FC" w14:textId="51C85483" w:rsidR="00915412" w:rsidRDefault="006120DE" w:rsidP="006F17B6">
            <w:pPr>
              <w:rPr>
                <w:rFonts w:ascii="Times New Roman" w:hAnsi="Times New Roman" w:cs="Times New Roman"/>
                <w:lang w:eastAsia="zh-CN"/>
              </w:rPr>
            </w:pPr>
            <w:r>
              <w:rPr>
                <w:rFonts w:ascii="Times New Roman" w:hAnsi="Times New Roman" w:cs="Times New Roman"/>
                <w:lang w:eastAsia="zh-CN"/>
              </w:rPr>
              <w:t>22</w:t>
            </w:r>
          </w:p>
        </w:tc>
        <w:tc>
          <w:tcPr>
            <w:tcW w:w="450" w:type="dxa"/>
          </w:tcPr>
          <w:p w14:paraId="4FAA58A7" w14:textId="552E7C59" w:rsidR="00915412" w:rsidRDefault="002E11CD" w:rsidP="006F17B6">
            <w:pPr>
              <w:rPr>
                <w:rFonts w:ascii="Times New Roman" w:hAnsi="Times New Roman" w:cs="Times New Roman"/>
                <w:lang w:eastAsia="zh-CN"/>
              </w:rPr>
            </w:pPr>
            <w:r>
              <w:rPr>
                <w:rFonts w:ascii="Times New Roman" w:hAnsi="Times New Roman" w:cs="Times New Roman"/>
                <w:lang w:eastAsia="zh-CN"/>
              </w:rPr>
              <w:t>24</w:t>
            </w:r>
          </w:p>
        </w:tc>
        <w:tc>
          <w:tcPr>
            <w:tcW w:w="449" w:type="dxa"/>
          </w:tcPr>
          <w:p w14:paraId="5517E6F8" w14:textId="3B42B623" w:rsidR="00915412" w:rsidRDefault="002E11CD" w:rsidP="006F17B6">
            <w:pPr>
              <w:rPr>
                <w:rFonts w:ascii="Times New Roman" w:hAnsi="Times New Roman" w:cs="Times New Roman"/>
                <w:lang w:eastAsia="zh-CN"/>
              </w:rPr>
            </w:pPr>
            <w:r>
              <w:rPr>
                <w:rFonts w:ascii="Times New Roman" w:hAnsi="Times New Roman" w:cs="Times New Roman"/>
                <w:lang w:eastAsia="zh-CN"/>
              </w:rPr>
              <w:t>23</w:t>
            </w:r>
          </w:p>
        </w:tc>
        <w:tc>
          <w:tcPr>
            <w:tcW w:w="450" w:type="dxa"/>
          </w:tcPr>
          <w:p w14:paraId="3FBCE0EA" w14:textId="123FBE96" w:rsidR="00915412" w:rsidRDefault="002E11CD" w:rsidP="006F17B6">
            <w:pPr>
              <w:rPr>
                <w:rFonts w:ascii="Times New Roman" w:hAnsi="Times New Roman" w:cs="Times New Roman"/>
                <w:lang w:eastAsia="zh-CN"/>
              </w:rPr>
            </w:pPr>
            <w:r>
              <w:rPr>
                <w:rFonts w:ascii="Times New Roman" w:hAnsi="Times New Roman" w:cs="Times New Roman"/>
                <w:lang w:eastAsia="zh-CN"/>
              </w:rPr>
              <w:t>23.00</w:t>
            </w:r>
          </w:p>
        </w:tc>
        <w:tc>
          <w:tcPr>
            <w:tcW w:w="449" w:type="dxa"/>
          </w:tcPr>
          <w:p w14:paraId="60A7A165" w14:textId="1423067A" w:rsidR="00915412" w:rsidRDefault="006120DE" w:rsidP="006F17B6">
            <w:pPr>
              <w:rPr>
                <w:rFonts w:ascii="Times New Roman" w:hAnsi="Times New Roman" w:cs="Times New Roman"/>
                <w:lang w:eastAsia="zh-CN"/>
              </w:rPr>
            </w:pPr>
            <w:r>
              <w:rPr>
                <w:rFonts w:ascii="Times New Roman" w:hAnsi="Times New Roman" w:cs="Times New Roman"/>
                <w:lang w:eastAsia="zh-CN"/>
              </w:rPr>
              <w:t>78</w:t>
            </w:r>
          </w:p>
        </w:tc>
        <w:tc>
          <w:tcPr>
            <w:tcW w:w="450" w:type="dxa"/>
          </w:tcPr>
          <w:p w14:paraId="19E77BB5" w14:textId="0F68C2A6" w:rsidR="00915412" w:rsidRDefault="002E11CD" w:rsidP="006F17B6">
            <w:pPr>
              <w:rPr>
                <w:rFonts w:ascii="Times New Roman" w:hAnsi="Times New Roman" w:cs="Times New Roman"/>
                <w:lang w:eastAsia="zh-CN"/>
              </w:rPr>
            </w:pPr>
            <w:r>
              <w:rPr>
                <w:rFonts w:ascii="Times New Roman" w:hAnsi="Times New Roman" w:cs="Times New Roman"/>
                <w:lang w:eastAsia="zh-CN"/>
              </w:rPr>
              <w:t>74</w:t>
            </w:r>
          </w:p>
        </w:tc>
        <w:tc>
          <w:tcPr>
            <w:tcW w:w="449" w:type="dxa"/>
          </w:tcPr>
          <w:p w14:paraId="60818453" w14:textId="3231B531" w:rsidR="00915412" w:rsidRDefault="002E11CD" w:rsidP="006F17B6">
            <w:pPr>
              <w:rPr>
                <w:rFonts w:ascii="Times New Roman" w:hAnsi="Times New Roman" w:cs="Times New Roman"/>
                <w:lang w:eastAsia="zh-CN"/>
              </w:rPr>
            </w:pPr>
            <w:r>
              <w:rPr>
                <w:rFonts w:ascii="Times New Roman" w:hAnsi="Times New Roman" w:cs="Times New Roman"/>
                <w:lang w:eastAsia="zh-CN"/>
              </w:rPr>
              <w:t>74</w:t>
            </w:r>
          </w:p>
        </w:tc>
        <w:tc>
          <w:tcPr>
            <w:tcW w:w="450" w:type="dxa"/>
          </w:tcPr>
          <w:p w14:paraId="36282B0E" w14:textId="554593E4" w:rsidR="00915412" w:rsidRDefault="002E11CD" w:rsidP="006F17B6">
            <w:pPr>
              <w:rPr>
                <w:rFonts w:ascii="Times New Roman" w:hAnsi="Times New Roman" w:cs="Times New Roman"/>
                <w:lang w:eastAsia="zh-CN"/>
              </w:rPr>
            </w:pPr>
            <w:r>
              <w:rPr>
                <w:rFonts w:ascii="Times New Roman" w:hAnsi="Times New Roman" w:cs="Times New Roman"/>
                <w:lang w:eastAsia="zh-CN"/>
              </w:rPr>
              <w:t>75.33</w:t>
            </w:r>
          </w:p>
        </w:tc>
        <w:tc>
          <w:tcPr>
            <w:tcW w:w="1799" w:type="dxa"/>
          </w:tcPr>
          <w:p w14:paraId="3E088AE2" w14:textId="5D70059C" w:rsidR="00915412" w:rsidRDefault="00915412" w:rsidP="006F17B6">
            <w:pPr>
              <w:rPr>
                <w:rFonts w:ascii="Times New Roman" w:hAnsi="Times New Roman" w:cs="Times New Roman"/>
                <w:lang w:eastAsia="zh-CN"/>
              </w:rPr>
            </w:pPr>
            <w:r>
              <w:rPr>
                <w:rFonts w:ascii="Times New Roman" w:hAnsi="Times New Roman" w:cs="Times New Roman"/>
                <w:lang w:eastAsia="zh-CN"/>
              </w:rPr>
              <w:t>100</w:t>
            </w:r>
          </w:p>
        </w:tc>
        <w:tc>
          <w:tcPr>
            <w:tcW w:w="449" w:type="dxa"/>
          </w:tcPr>
          <w:p w14:paraId="1D10402F" w14:textId="6090FB79" w:rsidR="00915412" w:rsidRDefault="002E11CD" w:rsidP="006F17B6">
            <w:pPr>
              <w:rPr>
                <w:rFonts w:ascii="Times New Roman" w:hAnsi="Times New Roman" w:cs="Times New Roman"/>
                <w:lang w:eastAsia="zh-CN"/>
              </w:rPr>
            </w:pPr>
            <w:r>
              <w:rPr>
                <w:rFonts w:ascii="Times New Roman" w:hAnsi="Times New Roman" w:cs="Times New Roman"/>
                <w:lang w:eastAsia="zh-CN"/>
              </w:rPr>
              <w:t>78%</w:t>
            </w:r>
          </w:p>
        </w:tc>
        <w:tc>
          <w:tcPr>
            <w:tcW w:w="450" w:type="dxa"/>
          </w:tcPr>
          <w:p w14:paraId="137B0AC4" w14:textId="4A63296C" w:rsidR="00915412" w:rsidRDefault="002E11CD" w:rsidP="006F17B6">
            <w:pPr>
              <w:rPr>
                <w:rFonts w:ascii="Times New Roman" w:hAnsi="Times New Roman" w:cs="Times New Roman"/>
                <w:lang w:eastAsia="zh-CN"/>
              </w:rPr>
            </w:pPr>
            <w:r>
              <w:rPr>
                <w:rFonts w:ascii="Times New Roman" w:hAnsi="Times New Roman" w:cs="Times New Roman"/>
                <w:lang w:eastAsia="zh-CN"/>
              </w:rPr>
              <w:t>74%</w:t>
            </w:r>
          </w:p>
        </w:tc>
        <w:tc>
          <w:tcPr>
            <w:tcW w:w="450" w:type="dxa"/>
          </w:tcPr>
          <w:p w14:paraId="7258C3D0" w14:textId="2EDC63A2" w:rsidR="00915412" w:rsidRDefault="002E11CD" w:rsidP="006F17B6">
            <w:pPr>
              <w:rPr>
                <w:rFonts w:ascii="Times New Roman" w:hAnsi="Times New Roman" w:cs="Times New Roman"/>
                <w:lang w:eastAsia="zh-CN"/>
              </w:rPr>
            </w:pPr>
            <w:r>
              <w:rPr>
                <w:rFonts w:ascii="Times New Roman" w:hAnsi="Times New Roman" w:cs="Times New Roman"/>
                <w:lang w:eastAsia="zh-CN"/>
              </w:rPr>
              <w:t>74%</w:t>
            </w:r>
          </w:p>
        </w:tc>
        <w:tc>
          <w:tcPr>
            <w:tcW w:w="450" w:type="dxa"/>
          </w:tcPr>
          <w:p w14:paraId="68C4CEED" w14:textId="558BE091" w:rsidR="00915412" w:rsidRDefault="002E11CD" w:rsidP="006F17B6">
            <w:pPr>
              <w:rPr>
                <w:rFonts w:ascii="Times New Roman" w:hAnsi="Times New Roman" w:cs="Times New Roman"/>
                <w:lang w:eastAsia="zh-CN"/>
              </w:rPr>
            </w:pPr>
            <w:r>
              <w:rPr>
                <w:rFonts w:ascii="Times New Roman" w:hAnsi="Times New Roman" w:cs="Times New Roman"/>
                <w:lang w:eastAsia="zh-CN"/>
              </w:rPr>
              <w:t>75.33%</w:t>
            </w:r>
          </w:p>
        </w:tc>
      </w:tr>
      <w:tr w:rsidR="00915412" w14:paraId="602C38C8" w14:textId="77777777" w:rsidTr="00660CD9">
        <w:tc>
          <w:tcPr>
            <w:tcW w:w="1798" w:type="dxa"/>
          </w:tcPr>
          <w:p w14:paraId="6AAACA2B" w14:textId="49CCBD78" w:rsidR="00915412" w:rsidRDefault="00915412" w:rsidP="006F17B6">
            <w:pPr>
              <w:rPr>
                <w:rFonts w:ascii="Times New Roman" w:hAnsi="Times New Roman" w:cs="Times New Roman"/>
                <w:lang w:eastAsia="zh-CN"/>
              </w:rPr>
            </w:pPr>
            <w:r>
              <w:rPr>
                <w:rFonts w:ascii="Times New Roman" w:hAnsi="Times New Roman" w:cs="Times New Roman"/>
                <w:lang w:eastAsia="zh-CN"/>
              </w:rPr>
              <w:t>Pendulum</w:t>
            </w:r>
          </w:p>
        </w:tc>
        <w:tc>
          <w:tcPr>
            <w:tcW w:w="449" w:type="dxa"/>
          </w:tcPr>
          <w:p w14:paraId="6CF423D5" w14:textId="6EA21FBD" w:rsidR="00915412" w:rsidRDefault="00781036" w:rsidP="006F17B6">
            <w:pPr>
              <w:rPr>
                <w:rFonts w:ascii="Times New Roman" w:hAnsi="Times New Roman" w:cs="Times New Roman"/>
                <w:lang w:eastAsia="zh-CN"/>
              </w:rPr>
            </w:pPr>
            <w:r>
              <w:rPr>
                <w:rFonts w:ascii="Times New Roman" w:hAnsi="Times New Roman" w:cs="Times New Roman"/>
                <w:lang w:eastAsia="zh-CN"/>
              </w:rPr>
              <w:t>29</w:t>
            </w:r>
          </w:p>
        </w:tc>
        <w:tc>
          <w:tcPr>
            <w:tcW w:w="450" w:type="dxa"/>
          </w:tcPr>
          <w:p w14:paraId="6D0F9DB5" w14:textId="1F456EE9" w:rsidR="00915412" w:rsidRDefault="00781036" w:rsidP="006F17B6">
            <w:pPr>
              <w:rPr>
                <w:rFonts w:ascii="Times New Roman" w:hAnsi="Times New Roman" w:cs="Times New Roman"/>
                <w:lang w:eastAsia="zh-CN"/>
              </w:rPr>
            </w:pPr>
            <w:r>
              <w:rPr>
                <w:rFonts w:ascii="Times New Roman" w:hAnsi="Times New Roman" w:cs="Times New Roman"/>
                <w:lang w:eastAsia="zh-CN"/>
              </w:rPr>
              <w:t>32</w:t>
            </w:r>
          </w:p>
        </w:tc>
        <w:tc>
          <w:tcPr>
            <w:tcW w:w="449" w:type="dxa"/>
          </w:tcPr>
          <w:p w14:paraId="0B22285C" w14:textId="70430725" w:rsidR="00915412" w:rsidRDefault="00781036" w:rsidP="006F17B6">
            <w:pPr>
              <w:rPr>
                <w:rFonts w:ascii="Times New Roman" w:hAnsi="Times New Roman" w:cs="Times New Roman"/>
                <w:lang w:eastAsia="zh-CN"/>
              </w:rPr>
            </w:pPr>
            <w:r>
              <w:rPr>
                <w:rFonts w:ascii="Times New Roman" w:hAnsi="Times New Roman" w:cs="Times New Roman"/>
                <w:lang w:eastAsia="zh-CN"/>
              </w:rPr>
              <w:t>30</w:t>
            </w:r>
          </w:p>
        </w:tc>
        <w:tc>
          <w:tcPr>
            <w:tcW w:w="450" w:type="dxa"/>
          </w:tcPr>
          <w:p w14:paraId="351AB780" w14:textId="05136E3B" w:rsidR="00915412" w:rsidRDefault="00781036" w:rsidP="006F17B6">
            <w:pPr>
              <w:rPr>
                <w:rFonts w:ascii="Times New Roman" w:hAnsi="Times New Roman" w:cs="Times New Roman"/>
                <w:lang w:eastAsia="zh-CN"/>
              </w:rPr>
            </w:pPr>
            <w:r>
              <w:rPr>
                <w:rFonts w:ascii="Times New Roman" w:hAnsi="Times New Roman" w:cs="Times New Roman"/>
                <w:lang w:eastAsia="zh-CN"/>
              </w:rPr>
              <w:t>30.33</w:t>
            </w:r>
          </w:p>
        </w:tc>
        <w:tc>
          <w:tcPr>
            <w:tcW w:w="449" w:type="dxa"/>
          </w:tcPr>
          <w:p w14:paraId="0A9F8902" w14:textId="4B506808" w:rsidR="00915412" w:rsidRDefault="00781036" w:rsidP="006F17B6">
            <w:pPr>
              <w:rPr>
                <w:rFonts w:ascii="Times New Roman" w:hAnsi="Times New Roman" w:cs="Times New Roman"/>
                <w:lang w:eastAsia="zh-CN"/>
              </w:rPr>
            </w:pPr>
            <w:r>
              <w:rPr>
                <w:rFonts w:ascii="Times New Roman" w:hAnsi="Times New Roman" w:cs="Times New Roman"/>
                <w:lang w:eastAsia="zh-CN"/>
              </w:rPr>
              <w:t>56</w:t>
            </w:r>
          </w:p>
        </w:tc>
        <w:tc>
          <w:tcPr>
            <w:tcW w:w="450" w:type="dxa"/>
          </w:tcPr>
          <w:p w14:paraId="2557CF78" w14:textId="08BD4762" w:rsidR="00915412" w:rsidRDefault="00781036" w:rsidP="006F17B6">
            <w:pPr>
              <w:rPr>
                <w:rFonts w:ascii="Times New Roman" w:hAnsi="Times New Roman" w:cs="Times New Roman"/>
                <w:lang w:eastAsia="zh-CN"/>
              </w:rPr>
            </w:pPr>
            <w:r>
              <w:rPr>
                <w:rFonts w:ascii="Times New Roman" w:hAnsi="Times New Roman" w:cs="Times New Roman"/>
                <w:lang w:eastAsia="zh-CN"/>
              </w:rPr>
              <w:t>55</w:t>
            </w:r>
          </w:p>
        </w:tc>
        <w:tc>
          <w:tcPr>
            <w:tcW w:w="449" w:type="dxa"/>
          </w:tcPr>
          <w:p w14:paraId="34BEFBD9" w14:textId="1774AA2C" w:rsidR="00915412" w:rsidRDefault="00781036" w:rsidP="006F17B6">
            <w:pPr>
              <w:rPr>
                <w:rFonts w:ascii="Times New Roman" w:hAnsi="Times New Roman" w:cs="Times New Roman"/>
                <w:lang w:eastAsia="zh-CN"/>
              </w:rPr>
            </w:pPr>
            <w:r>
              <w:rPr>
                <w:rFonts w:ascii="Times New Roman" w:hAnsi="Times New Roman" w:cs="Times New Roman"/>
                <w:lang w:eastAsia="zh-CN"/>
              </w:rPr>
              <w:t>56</w:t>
            </w:r>
          </w:p>
        </w:tc>
        <w:tc>
          <w:tcPr>
            <w:tcW w:w="450" w:type="dxa"/>
          </w:tcPr>
          <w:p w14:paraId="2BBC49DF" w14:textId="543136F9" w:rsidR="00915412" w:rsidRDefault="00691D58" w:rsidP="006F17B6">
            <w:pPr>
              <w:rPr>
                <w:rFonts w:ascii="Times New Roman" w:hAnsi="Times New Roman" w:cs="Times New Roman"/>
                <w:lang w:eastAsia="zh-CN"/>
              </w:rPr>
            </w:pPr>
            <w:r>
              <w:rPr>
                <w:rFonts w:ascii="Times New Roman" w:hAnsi="Times New Roman" w:cs="Times New Roman"/>
                <w:lang w:eastAsia="zh-CN"/>
              </w:rPr>
              <w:t>55.67</w:t>
            </w:r>
          </w:p>
        </w:tc>
        <w:tc>
          <w:tcPr>
            <w:tcW w:w="1799" w:type="dxa"/>
          </w:tcPr>
          <w:p w14:paraId="716ACA13" w14:textId="2D942596" w:rsidR="00915412" w:rsidRDefault="00915412" w:rsidP="006F17B6">
            <w:pPr>
              <w:rPr>
                <w:rFonts w:ascii="Times New Roman" w:hAnsi="Times New Roman" w:cs="Times New Roman"/>
                <w:lang w:eastAsia="zh-CN"/>
              </w:rPr>
            </w:pPr>
            <w:r>
              <w:rPr>
                <w:rFonts w:ascii="Times New Roman" w:hAnsi="Times New Roman" w:cs="Times New Roman"/>
                <w:lang w:eastAsia="zh-CN"/>
              </w:rPr>
              <w:t>100</w:t>
            </w:r>
          </w:p>
        </w:tc>
        <w:tc>
          <w:tcPr>
            <w:tcW w:w="449" w:type="dxa"/>
          </w:tcPr>
          <w:p w14:paraId="258264BB" w14:textId="50EBB2F2" w:rsidR="00915412" w:rsidRDefault="00691D58" w:rsidP="006F17B6">
            <w:pPr>
              <w:rPr>
                <w:rFonts w:ascii="Times New Roman" w:hAnsi="Times New Roman" w:cs="Times New Roman"/>
                <w:lang w:eastAsia="zh-CN"/>
              </w:rPr>
            </w:pPr>
            <w:r>
              <w:rPr>
                <w:rFonts w:ascii="Times New Roman" w:hAnsi="Times New Roman" w:cs="Times New Roman"/>
                <w:lang w:eastAsia="zh-CN"/>
              </w:rPr>
              <w:t>56%</w:t>
            </w:r>
          </w:p>
        </w:tc>
        <w:tc>
          <w:tcPr>
            <w:tcW w:w="450" w:type="dxa"/>
          </w:tcPr>
          <w:p w14:paraId="165F10EF" w14:textId="2075C5AB" w:rsidR="00915412" w:rsidRDefault="00691D58" w:rsidP="006F17B6">
            <w:pPr>
              <w:rPr>
                <w:rFonts w:ascii="Times New Roman" w:hAnsi="Times New Roman" w:cs="Times New Roman"/>
                <w:lang w:eastAsia="zh-CN"/>
              </w:rPr>
            </w:pPr>
            <w:r>
              <w:rPr>
                <w:rFonts w:ascii="Times New Roman" w:hAnsi="Times New Roman" w:cs="Times New Roman"/>
                <w:lang w:eastAsia="zh-CN"/>
              </w:rPr>
              <w:t>55%</w:t>
            </w:r>
          </w:p>
        </w:tc>
        <w:tc>
          <w:tcPr>
            <w:tcW w:w="450" w:type="dxa"/>
          </w:tcPr>
          <w:p w14:paraId="581960BD" w14:textId="6D7A42A5" w:rsidR="00915412" w:rsidRDefault="00691D58" w:rsidP="006F17B6">
            <w:pPr>
              <w:rPr>
                <w:rFonts w:ascii="Times New Roman" w:hAnsi="Times New Roman" w:cs="Times New Roman"/>
                <w:lang w:eastAsia="zh-CN"/>
              </w:rPr>
            </w:pPr>
            <w:r>
              <w:rPr>
                <w:rFonts w:ascii="Times New Roman" w:hAnsi="Times New Roman" w:cs="Times New Roman"/>
                <w:lang w:eastAsia="zh-CN"/>
              </w:rPr>
              <w:t>56%</w:t>
            </w:r>
          </w:p>
        </w:tc>
        <w:tc>
          <w:tcPr>
            <w:tcW w:w="450" w:type="dxa"/>
          </w:tcPr>
          <w:p w14:paraId="28D7217B" w14:textId="2033EC69" w:rsidR="00915412" w:rsidRDefault="00691D58" w:rsidP="006F17B6">
            <w:pPr>
              <w:rPr>
                <w:rFonts w:ascii="Times New Roman" w:hAnsi="Times New Roman" w:cs="Times New Roman"/>
                <w:lang w:eastAsia="zh-CN"/>
              </w:rPr>
            </w:pPr>
            <w:r>
              <w:rPr>
                <w:rFonts w:ascii="Times New Roman" w:hAnsi="Times New Roman" w:cs="Times New Roman"/>
                <w:lang w:eastAsia="zh-CN"/>
              </w:rPr>
              <w:t>55.67%</w:t>
            </w:r>
          </w:p>
        </w:tc>
      </w:tr>
    </w:tbl>
    <w:p w14:paraId="20D88C11" w14:textId="14E1733C" w:rsidR="008E43F9" w:rsidRPr="008E43F9" w:rsidRDefault="008E43F9" w:rsidP="008E43F9">
      <w:pPr>
        <w:jc w:val="center"/>
        <w:rPr>
          <w:rFonts w:ascii="Times New Roman" w:hAnsi="Times New Roman" w:cs="Times New Roman"/>
          <w:i/>
          <w:iCs/>
          <w:lang w:eastAsia="zh-CN"/>
        </w:rPr>
      </w:pPr>
      <w:r w:rsidRPr="008E43F9">
        <w:rPr>
          <w:rFonts w:ascii="Times New Roman" w:hAnsi="Times New Roman" w:cs="Times New Roman"/>
          <w:i/>
          <w:iCs/>
          <w:lang w:eastAsia="zh-CN"/>
        </w:rPr>
        <w:t>Table 1. Experimental data</w:t>
      </w:r>
      <w:r w:rsidR="00203AB1">
        <w:rPr>
          <w:rFonts w:ascii="Times New Roman" w:hAnsi="Times New Roman" w:cs="Times New Roman"/>
          <w:i/>
          <w:iCs/>
          <w:lang w:eastAsia="zh-CN"/>
        </w:rPr>
        <w:t xml:space="preserve"> obtained from </w:t>
      </w:r>
      <w:proofErr w:type="gramStart"/>
      <w:r w:rsidR="00203AB1">
        <w:rPr>
          <w:rFonts w:ascii="Times New Roman" w:hAnsi="Times New Roman" w:cs="Times New Roman"/>
          <w:i/>
          <w:iCs/>
          <w:lang w:eastAsia="zh-CN"/>
        </w:rPr>
        <w:t>training</w:t>
      </w:r>
      <w:proofErr w:type="gramEnd"/>
    </w:p>
    <w:p w14:paraId="0BA12571" w14:textId="4DAF4E61" w:rsidR="00D940B2" w:rsidRDefault="0074342C" w:rsidP="009675E5">
      <w:pPr>
        <w:tabs>
          <w:tab w:val="left" w:pos="3960"/>
        </w:tabs>
        <w:rPr>
          <w:rFonts w:ascii="Times New Roman" w:hAnsi="Times New Roman" w:cs="Times New Roman"/>
          <w:lang w:eastAsia="zh-CN"/>
        </w:rPr>
      </w:pPr>
      <w:r>
        <w:rPr>
          <w:rFonts w:ascii="Times New Roman" w:hAnsi="Times New Roman" w:cs="Times New Roman"/>
          <w:lang w:eastAsia="zh-CN"/>
        </w:rPr>
        <w:t xml:space="preserve">We can observe the different first success episodes and number of successes between the pairs in the table during network training. One possible explanation is the different influence of reward function on </w:t>
      </w:r>
      <w:r w:rsidR="006B2350">
        <w:rPr>
          <w:rFonts w:ascii="Times New Roman" w:hAnsi="Times New Roman" w:cs="Times New Roman"/>
          <w:lang w:eastAsia="zh-CN"/>
        </w:rPr>
        <w:t xml:space="preserve">the convergence in </w:t>
      </w:r>
      <w:r>
        <w:rPr>
          <w:rFonts w:ascii="Times New Roman" w:hAnsi="Times New Roman" w:cs="Times New Roman"/>
          <w:lang w:eastAsia="zh-CN"/>
        </w:rPr>
        <w:t>each algorithm and within each algorithm, the different suitability of the reward function to the agent-environment pair.</w:t>
      </w:r>
    </w:p>
    <w:p w14:paraId="0F36431C" w14:textId="77777777" w:rsidR="00C471FA" w:rsidRPr="000E1DC3" w:rsidRDefault="00C471FA" w:rsidP="009675E5">
      <w:pPr>
        <w:tabs>
          <w:tab w:val="left" w:pos="3960"/>
        </w:tabs>
        <w:rPr>
          <w:rStyle w:val="tgt"/>
          <w:sz w:val="24"/>
          <w:szCs w:val="24"/>
          <w:lang w:eastAsia="zh-CN"/>
        </w:rPr>
      </w:pPr>
    </w:p>
    <w:p w14:paraId="41ACAD29" w14:textId="5C0DB168" w:rsidR="2DFC9170" w:rsidRPr="005739DC" w:rsidRDefault="6F2C4BFF" w:rsidP="5CD5B995">
      <w:pPr>
        <w:rPr>
          <w:rFonts w:ascii="Times New Roman" w:eastAsia="Times New Roman" w:hAnsi="Times New Roman" w:cs="Times New Roman"/>
          <w:b/>
          <w:bCs/>
          <w:sz w:val="24"/>
          <w:szCs w:val="24"/>
        </w:rPr>
      </w:pPr>
      <w:r w:rsidRPr="005739DC">
        <w:rPr>
          <w:rFonts w:ascii="Times New Roman" w:eastAsia="Times New Roman" w:hAnsi="Times New Roman" w:cs="Times New Roman"/>
          <w:b/>
          <w:bCs/>
          <w:sz w:val="24"/>
          <w:szCs w:val="24"/>
        </w:rPr>
        <w:t>4</w:t>
      </w:r>
      <w:r w:rsidR="2DFC9170" w:rsidRPr="005739DC">
        <w:rPr>
          <w:sz w:val="24"/>
          <w:szCs w:val="24"/>
        </w:rPr>
        <w:tab/>
      </w:r>
      <w:r w:rsidRPr="005739DC">
        <w:rPr>
          <w:rFonts w:ascii="Times New Roman" w:eastAsia="Times New Roman" w:hAnsi="Times New Roman" w:cs="Times New Roman"/>
          <w:b/>
          <w:bCs/>
          <w:sz w:val="24"/>
          <w:szCs w:val="24"/>
        </w:rPr>
        <w:t>Contribution</w:t>
      </w:r>
    </w:p>
    <w:p w14:paraId="3B6633F2" w14:textId="77006461" w:rsidR="2DFC9170" w:rsidRPr="00673591" w:rsidRDefault="00F21965" w:rsidP="5CD5B995">
      <w:pPr>
        <w:rPr>
          <w:rFonts w:ascii="Times New Roman" w:eastAsia="Times New Roman" w:hAnsi="Times New Roman" w:cs="Times New Roman"/>
        </w:rPr>
      </w:pPr>
      <w:r w:rsidRPr="00673591">
        <w:rPr>
          <w:rFonts w:ascii="Times New Roman" w:eastAsia="Times New Roman" w:hAnsi="Times New Roman" w:cs="Times New Roman"/>
        </w:rPr>
        <w:t>Rui XU</w:t>
      </w:r>
      <w:r w:rsidR="008F2B63">
        <w:rPr>
          <w:rFonts w:ascii="Times New Roman" w:eastAsia="Times New Roman" w:hAnsi="Times New Roman" w:cs="Times New Roman"/>
        </w:rPr>
        <w:tab/>
      </w:r>
      <w:r w:rsidR="008F2B63">
        <w:rPr>
          <w:rFonts w:ascii="Times New Roman" w:eastAsia="Times New Roman" w:hAnsi="Times New Roman" w:cs="Times New Roman"/>
        </w:rPr>
        <w:tab/>
      </w:r>
      <w:r w:rsidR="008F2B63">
        <w:rPr>
          <w:rFonts w:ascii="Times New Roman" w:eastAsia="Times New Roman" w:hAnsi="Times New Roman" w:cs="Times New Roman"/>
        </w:rPr>
        <w:tab/>
      </w:r>
      <w:r w:rsidRPr="00673591">
        <w:rPr>
          <w:rFonts w:ascii="Times New Roman" w:eastAsia="Times New Roman" w:hAnsi="Times New Roman" w:cs="Times New Roman"/>
          <w:i/>
          <w:iCs/>
        </w:rPr>
        <w:t>–</w:t>
      </w:r>
      <w:r w:rsidR="00A6029B" w:rsidRPr="00673591">
        <w:rPr>
          <w:rFonts w:ascii="Times New Roman" w:eastAsia="Times New Roman" w:hAnsi="Times New Roman" w:cs="Times New Roman"/>
          <w:i/>
          <w:iCs/>
        </w:rPr>
        <w:t xml:space="preserve"> </w:t>
      </w:r>
      <w:r w:rsidR="009675E5" w:rsidRPr="00673591">
        <w:rPr>
          <w:rFonts w:ascii="Times New Roman" w:eastAsia="Times New Roman" w:hAnsi="Times New Roman" w:cs="Times New Roman"/>
          <w:i/>
          <w:iCs/>
        </w:rPr>
        <w:t>Q-Learning -&gt; DQN</w:t>
      </w:r>
      <w:r w:rsidR="009675E5" w:rsidRPr="00673591">
        <w:rPr>
          <w:rFonts w:ascii="Times New Roman" w:eastAsia="Times New Roman" w:hAnsi="Times New Roman" w:cs="Times New Roman"/>
        </w:rPr>
        <w:t>; Implementation of DQN and DDPG</w:t>
      </w:r>
    </w:p>
    <w:p w14:paraId="6A7A101C" w14:textId="0DE095D1" w:rsidR="001C4C69" w:rsidRPr="00673591" w:rsidRDefault="001C4C69" w:rsidP="5CD5B995">
      <w:pPr>
        <w:rPr>
          <w:rFonts w:ascii="Times New Roman" w:eastAsia="Times New Roman" w:hAnsi="Times New Roman" w:cs="Times New Roman"/>
        </w:rPr>
      </w:pPr>
      <w:proofErr w:type="spellStart"/>
      <w:r w:rsidRPr="00673591">
        <w:rPr>
          <w:rFonts w:ascii="Times New Roman" w:eastAsia="Times New Roman" w:hAnsi="Times New Roman" w:cs="Times New Roman"/>
        </w:rPr>
        <w:t>Zhiyuan</w:t>
      </w:r>
      <w:proofErr w:type="spellEnd"/>
      <w:r w:rsidRPr="00673591">
        <w:rPr>
          <w:rFonts w:ascii="Times New Roman" w:eastAsia="Times New Roman" w:hAnsi="Times New Roman" w:cs="Times New Roman"/>
        </w:rPr>
        <w:t xml:space="preserve"> ZHANG</w:t>
      </w:r>
      <w:r w:rsidR="008F2B63">
        <w:rPr>
          <w:rFonts w:ascii="Times New Roman" w:eastAsia="Times New Roman" w:hAnsi="Times New Roman" w:cs="Times New Roman"/>
        </w:rPr>
        <w:tab/>
      </w:r>
      <w:r w:rsidR="008F2B63" w:rsidRPr="00673591">
        <w:rPr>
          <w:rFonts w:ascii="Times New Roman" w:eastAsia="Times New Roman" w:hAnsi="Times New Roman" w:cs="Times New Roman"/>
        </w:rPr>
        <w:t>–</w:t>
      </w:r>
      <w:r w:rsidRPr="00673591">
        <w:rPr>
          <w:rFonts w:ascii="Times New Roman" w:eastAsia="Times New Roman" w:hAnsi="Times New Roman" w:cs="Times New Roman"/>
          <w:i/>
          <w:iCs/>
        </w:rPr>
        <w:t xml:space="preserve"> </w:t>
      </w:r>
      <w:r w:rsidR="00673591" w:rsidRPr="00673591">
        <w:rPr>
          <w:rFonts w:ascii="Times New Roman" w:eastAsia="Times New Roman" w:hAnsi="Times New Roman" w:cs="Times New Roman"/>
          <w:i/>
          <w:iCs/>
        </w:rPr>
        <w:t xml:space="preserve">Policy Gradient -&gt; Actor Critic -&gt; DDPG; </w:t>
      </w:r>
      <w:r w:rsidR="00673591" w:rsidRPr="00673591">
        <w:rPr>
          <w:rFonts w:ascii="Times New Roman" w:eastAsia="Times New Roman" w:hAnsi="Times New Roman" w:cs="Times New Roman"/>
        </w:rPr>
        <w:t>Implementation of DDPG</w:t>
      </w:r>
    </w:p>
    <w:p w14:paraId="275550C2" w14:textId="6B977827" w:rsidR="00D940B2" w:rsidRPr="00673591" w:rsidRDefault="001C4C69" w:rsidP="5CD5B995">
      <w:pPr>
        <w:rPr>
          <w:rFonts w:ascii="Times New Roman" w:eastAsia="Times New Roman" w:hAnsi="Times New Roman" w:cs="Times New Roman"/>
        </w:rPr>
      </w:pPr>
      <w:proofErr w:type="spellStart"/>
      <w:r w:rsidRPr="00673591">
        <w:rPr>
          <w:rFonts w:ascii="Times New Roman" w:eastAsia="Times New Roman" w:hAnsi="Times New Roman" w:cs="Times New Roman"/>
        </w:rPr>
        <w:t>Aleksa</w:t>
      </w:r>
      <w:proofErr w:type="spellEnd"/>
      <w:r w:rsidRPr="00673591">
        <w:rPr>
          <w:rFonts w:ascii="Times New Roman" w:eastAsia="Times New Roman" w:hAnsi="Times New Roman" w:cs="Times New Roman"/>
        </w:rPr>
        <w:t xml:space="preserve"> JELACA</w:t>
      </w:r>
      <w:r w:rsidR="008F2B63">
        <w:rPr>
          <w:rFonts w:ascii="Times New Roman" w:eastAsia="Times New Roman" w:hAnsi="Times New Roman" w:cs="Times New Roman"/>
        </w:rPr>
        <w:tab/>
      </w:r>
      <w:r w:rsidR="00292F84" w:rsidRPr="00673591">
        <w:rPr>
          <w:rFonts w:ascii="Times New Roman" w:eastAsia="Times New Roman" w:hAnsi="Times New Roman" w:cs="Times New Roman"/>
        </w:rPr>
        <w:t xml:space="preserve">– </w:t>
      </w:r>
      <w:r w:rsidR="00292F84" w:rsidRPr="00673591">
        <w:rPr>
          <w:rFonts w:ascii="Times New Roman" w:eastAsia="Times New Roman" w:hAnsi="Times New Roman" w:cs="Times New Roman"/>
          <w:i/>
          <w:iCs/>
        </w:rPr>
        <w:t xml:space="preserve">Background </w:t>
      </w:r>
      <w:r w:rsidR="00292F84" w:rsidRPr="00673591">
        <w:rPr>
          <w:rFonts w:ascii="Times New Roman" w:eastAsia="Times New Roman" w:hAnsi="Times New Roman" w:cs="Times New Roman"/>
        </w:rPr>
        <w:t xml:space="preserve">and </w:t>
      </w:r>
      <w:r w:rsidR="00292F84" w:rsidRPr="00673591">
        <w:rPr>
          <w:rFonts w:ascii="Times New Roman" w:eastAsia="Times New Roman" w:hAnsi="Times New Roman" w:cs="Times New Roman"/>
          <w:i/>
          <w:iCs/>
        </w:rPr>
        <w:t>Experiment</w:t>
      </w:r>
      <w:r w:rsidR="00673591" w:rsidRPr="00673591">
        <w:rPr>
          <w:rFonts w:ascii="Times New Roman" w:eastAsia="Times New Roman" w:hAnsi="Times New Roman" w:cs="Times New Roman"/>
          <w:i/>
          <w:iCs/>
        </w:rPr>
        <w:t xml:space="preserve">; </w:t>
      </w:r>
      <w:r w:rsidR="00673591" w:rsidRPr="00673591">
        <w:rPr>
          <w:rFonts w:ascii="Times New Roman" w:eastAsia="Times New Roman" w:hAnsi="Times New Roman" w:cs="Times New Roman"/>
        </w:rPr>
        <w:t>Implementation of reward functions</w:t>
      </w:r>
    </w:p>
    <w:p w14:paraId="0C7AFE89" w14:textId="77777777" w:rsidR="001C4C69" w:rsidRDefault="001C4C69" w:rsidP="5CD5B995">
      <w:pPr>
        <w:rPr>
          <w:rFonts w:ascii="Times New Roman" w:eastAsia="Times New Roman" w:hAnsi="Times New Roman" w:cs="Times New Roman"/>
          <w:sz w:val="24"/>
          <w:szCs w:val="24"/>
        </w:rPr>
      </w:pPr>
    </w:p>
    <w:p w14:paraId="1ACC4E9A" w14:textId="54639C96" w:rsidR="2DFC9170" w:rsidRPr="005739DC" w:rsidRDefault="6F2C4BFF" w:rsidP="5CD5B995">
      <w:pPr>
        <w:rPr>
          <w:rFonts w:ascii="Times New Roman" w:eastAsia="Times New Roman" w:hAnsi="Times New Roman" w:cs="Times New Roman"/>
          <w:sz w:val="24"/>
          <w:szCs w:val="24"/>
        </w:rPr>
      </w:pPr>
      <w:r w:rsidRPr="005739DC">
        <w:rPr>
          <w:rFonts w:ascii="Times New Roman" w:eastAsia="Times New Roman" w:hAnsi="Times New Roman" w:cs="Times New Roman"/>
          <w:b/>
          <w:bCs/>
          <w:sz w:val="24"/>
          <w:szCs w:val="24"/>
        </w:rPr>
        <w:t>5</w:t>
      </w:r>
      <w:r w:rsidR="2DFC9170" w:rsidRPr="005739DC">
        <w:rPr>
          <w:sz w:val="24"/>
          <w:szCs w:val="24"/>
        </w:rPr>
        <w:tab/>
      </w:r>
      <w:r w:rsidRPr="005739DC">
        <w:rPr>
          <w:rFonts w:ascii="Times New Roman" w:eastAsia="Times New Roman" w:hAnsi="Times New Roman" w:cs="Times New Roman"/>
          <w:b/>
          <w:bCs/>
          <w:sz w:val="24"/>
          <w:szCs w:val="24"/>
        </w:rPr>
        <w:t>Reference</w:t>
      </w:r>
      <w:r w:rsidRPr="005739DC">
        <w:rPr>
          <w:rFonts w:ascii="Times New Roman" w:eastAsia="Times New Roman" w:hAnsi="Times New Roman" w:cs="Times New Roman"/>
          <w:sz w:val="24"/>
          <w:szCs w:val="24"/>
        </w:rPr>
        <w:t xml:space="preserve"> </w:t>
      </w:r>
    </w:p>
    <w:p w14:paraId="2593B142" w14:textId="65054F18" w:rsidR="6F2C4BFF" w:rsidRPr="00B94312" w:rsidRDefault="6F2C4BFF" w:rsidP="6F2C4BFF">
      <w:pPr>
        <w:rPr>
          <w:rFonts w:ascii="Times New Roman" w:eastAsia="Times New Roman" w:hAnsi="Times New Roman" w:cs="Times New Roman"/>
        </w:rPr>
      </w:pPr>
      <w:r w:rsidRPr="00B94312">
        <w:rPr>
          <w:rFonts w:ascii="Times New Roman" w:eastAsia="Times New Roman" w:hAnsi="Times New Roman" w:cs="Times New Roman"/>
        </w:rPr>
        <w:t xml:space="preserve">[1] </w:t>
      </w:r>
      <w:r w:rsidR="008F2B63">
        <w:rPr>
          <w:rFonts w:ascii="Times New Roman" w:eastAsia="Times New Roman" w:hAnsi="Times New Roman" w:cs="Times New Roman"/>
        </w:rPr>
        <w:t xml:space="preserve">Retrieved from </w:t>
      </w:r>
      <w:hyperlink r:id="rId6" w:history="1">
        <w:r w:rsidR="008F2B63" w:rsidRPr="00212F6B">
          <w:rPr>
            <w:rStyle w:val="a3"/>
            <w:rFonts w:ascii="Times New Roman" w:eastAsia="Times New Roman" w:hAnsi="Times New Roman" w:cs="Times New Roman"/>
          </w:rPr>
          <w:t>https://zhuanlan.zhihu.com/p/25319023</w:t>
        </w:r>
      </w:hyperlink>
      <w:r w:rsidR="008F2B63">
        <w:rPr>
          <w:rFonts w:ascii="Times New Roman" w:eastAsia="Times New Roman" w:hAnsi="Times New Roman" w:cs="Times New Roman"/>
          <w:lang w:val="en-GB" w:eastAsia="en-GB"/>
        </w:rPr>
        <w:t>.</w:t>
      </w:r>
    </w:p>
    <w:p w14:paraId="75F43FBA" w14:textId="3589863B" w:rsidR="6F2C4BFF" w:rsidRPr="00B94312" w:rsidRDefault="6F2C4BFF" w:rsidP="6F2C4BFF">
      <w:pPr>
        <w:rPr>
          <w:rFonts w:ascii="Times New Roman" w:eastAsia="Times New Roman" w:hAnsi="Times New Roman" w:cs="Times New Roman"/>
        </w:rPr>
      </w:pPr>
      <w:r w:rsidRPr="00B94312">
        <w:rPr>
          <w:rFonts w:ascii="Times New Roman" w:eastAsia="Times New Roman" w:hAnsi="Times New Roman" w:cs="Times New Roman"/>
        </w:rPr>
        <w:t>[2]</w:t>
      </w:r>
      <w:r w:rsidR="008F2B63" w:rsidRPr="008F2B63">
        <w:rPr>
          <w:rFonts w:ascii="Times New Roman" w:eastAsia="Times New Roman" w:hAnsi="Times New Roman" w:cs="Times New Roman"/>
        </w:rPr>
        <w:t xml:space="preserve"> </w:t>
      </w:r>
      <w:r w:rsidR="008F2B63">
        <w:rPr>
          <w:rFonts w:ascii="Times New Roman" w:eastAsia="Times New Roman" w:hAnsi="Times New Roman" w:cs="Times New Roman"/>
        </w:rPr>
        <w:t>Retrieved from</w:t>
      </w:r>
      <w:r w:rsidRPr="00B94312">
        <w:rPr>
          <w:rFonts w:ascii="Times New Roman" w:eastAsia="Times New Roman" w:hAnsi="Times New Roman" w:cs="Times New Roman"/>
        </w:rPr>
        <w:t xml:space="preserve"> </w:t>
      </w:r>
      <w:hyperlink r:id="rId7">
        <w:r w:rsidRPr="00B94312">
          <w:rPr>
            <w:rStyle w:val="a3"/>
            <w:rFonts w:ascii="Times New Roman" w:eastAsia="Times New Roman" w:hAnsi="Times New Roman" w:cs="Times New Roman"/>
          </w:rPr>
          <w:t>https://github.com/openai/gym/tree/master/gym/envs/classic_control</w:t>
        </w:r>
      </w:hyperlink>
      <w:r w:rsidR="008F2B63">
        <w:rPr>
          <w:rFonts w:ascii="Times New Roman" w:eastAsia="Times New Roman" w:hAnsi="Times New Roman" w:cs="Times New Roman"/>
          <w:lang w:val="en-GB" w:eastAsia="en-GB"/>
        </w:rPr>
        <w:t>.</w:t>
      </w:r>
    </w:p>
    <w:p w14:paraId="35AA5D30" w14:textId="6C301A38" w:rsidR="6F2C4BFF" w:rsidRPr="00B94312" w:rsidRDefault="6F2C4BFF" w:rsidP="6F2C4BFF">
      <w:pPr>
        <w:rPr>
          <w:rFonts w:ascii="Times New Roman" w:eastAsia="Times New Roman" w:hAnsi="Times New Roman" w:cs="Times New Roman"/>
        </w:rPr>
      </w:pPr>
      <w:r w:rsidRPr="00B94312">
        <w:rPr>
          <w:rFonts w:ascii="Times New Roman" w:eastAsia="Times New Roman" w:hAnsi="Times New Roman" w:cs="Times New Roman"/>
        </w:rPr>
        <w:t xml:space="preserve">[3] </w:t>
      </w:r>
      <w:r w:rsidR="008F2B63">
        <w:rPr>
          <w:rFonts w:ascii="Times New Roman" w:eastAsia="Times New Roman" w:hAnsi="Times New Roman" w:cs="Times New Roman"/>
        </w:rPr>
        <w:t xml:space="preserve">Retrieved from </w:t>
      </w:r>
      <w:hyperlink r:id="rId8">
        <w:r w:rsidRPr="00B94312">
          <w:rPr>
            <w:rStyle w:val="a3"/>
            <w:rFonts w:ascii="Times New Roman" w:eastAsia="Times New Roman" w:hAnsi="Times New Roman" w:cs="Times New Roman"/>
          </w:rPr>
          <w:t>https://blog.csdn.net/weixin_40056577/article/details/106459867</w:t>
        </w:r>
      </w:hyperlink>
      <w:r w:rsidR="008F2B63">
        <w:rPr>
          <w:rFonts w:ascii="Times New Roman" w:eastAsia="Times New Roman" w:hAnsi="Times New Roman" w:cs="Times New Roman"/>
          <w:lang w:val="en-GB" w:eastAsia="en-GB"/>
        </w:rPr>
        <w:t>.</w:t>
      </w:r>
    </w:p>
    <w:p w14:paraId="3E70C4C5" w14:textId="6A0A8CE7" w:rsidR="6F2C4BFF" w:rsidRPr="00B94312" w:rsidRDefault="6F2C4BFF" w:rsidP="6F2C4BFF">
      <w:pPr>
        <w:rPr>
          <w:rFonts w:ascii="Times New Roman" w:eastAsia="Times New Roman" w:hAnsi="Times New Roman" w:cs="Times New Roman"/>
        </w:rPr>
      </w:pPr>
      <w:r w:rsidRPr="00B94312">
        <w:rPr>
          <w:rFonts w:ascii="Times New Roman" w:eastAsia="Times New Roman" w:hAnsi="Times New Roman" w:cs="Times New Roman"/>
        </w:rPr>
        <w:t xml:space="preserve">[4] </w:t>
      </w:r>
      <w:r w:rsidR="008F2B63">
        <w:rPr>
          <w:rFonts w:ascii="Times New Roman" w:eastAsia="Times New Roman" w:hAnsi="Times New Roman" w:cs="Times New Roman"/>
        </w:rPr>
        <w:t xml:space="preserve">Retrieved from </w:t>
      </w:r>
      <w:hyperlink r:id="rId9">
        <w:r w:rsidRPr="00B94312">
          <w:rPr>
            <w:rStyle w:val="a3"/>
            <w:rFonts w:ascii="Times New Roman" w:eastAsia="Times New Roman" w:hAnsi="Times New Roman" w:cs="Times New Roman"/>
          </w:rPr>
          <w:t>https://mofanpy.com/tutorials/machine-learning/reinforcement-learning/</w:t>
        </w:r>
      </w:hyperlink>
      <w:r w:rsidR="008F2B63">
        <w:rPr>
          <w:rFonts w:ascii="Times New Roman" w:eastAsia="Times New Roman" w:hAnsi="Times New Roman" w:cs="Times New Roman"/>
          <w:lang w:val="en-GB" w:eastAsia="en-GB"/>
        </w:rPr>
        <w:t>.</w:t>
      </w:r>
    </w:p>
    <w:p w14:paraId="5896E707" w14:textId="6CCE4EA4" w:rsidR="6F2C4BFF" w:rsidRPr="00B94312" w:rsidRDefault="6F2C4BFF" w:rsidP="6F2C4BFF">
      <w:pPr>
        <w:rPr>
          <w:rFonts w:ascii="Times New Roman" w:eastAsia="Times New Roman" w:hAnsi="Times New Roman" w:cs="Times New Roman"/>
        </w:rPr>
      </w:pPr>
      <w:r w:rsidRPr="00B94312">
        <w:rPr>
          <w:rFonts w:ascii="Times New Roman" w:eastAsia="Times New Roman" w:hAnsi="Times New Roman" w:cs="Times New Roman"/>
        </w:rPr>
        <w:t xml:space="preserve">[5] </w:t>
      </w:r>
      <w:r w:rsidR="008F2B63">
        <w:rPr>
          <w:rFonts w:ascii="Times New Roman" w:eastAsia="Times New Roman" w:hAnsi="Times New Roman" w:cs="Times New Roman"/>
        </w:rPr>
        <w:t xml:space="preserve">Retrieved from </w:t>
      </w:r>
      <w:hyperlink r:id="rId10">
        <w:r w:rsidRPr="00B94312">
          <w:rPr>
            <w:rStyle w:val="a3"/>
            <w:rFonts w:ascii="Times New Roman" w:eastAsia="Times New Roman" w:hAnsi="Times New Roman" w:cs="Times New Roman"/>
          </w:rPr>
          <w:t>https://www.zhihu.com/question/26408259</w:t>
        </w:r>
      </w:hyperlink>
      <w:r w:rsidR="008F2B63">
        <w:rPr>
          <w:rFonts w:ascii="Times New Roman" w:eastAsia="Times New Roman" w:hAnsi="Times New Roman" w:cs="Times New Roman"/>
          <w:lang w:val="en-GB" w:eastAsia="en-GB"/>
        </w:rPr>
        <w:t>.</w:t>
      </w:r>
    </w:p>
    <w:p w14:paraId="58D74DA2" w14:textId="5C0B10DD" w:rsidR="00BE0C50" w:rsidRPr="00B94312" w:rsidRDefault="6F2C4BFF" w:rsidP="6F2C4BFF">
      <w:pPr>
        <w:rPr>
          <w:rStyle w:val="a3"/>
          <w:rFonts w:ascii="Times New Roman" w:eastAsia="Times New Roman" w:hAnsi="Times New Roman" w:cs="Times New Roman"/>
        </w:rPr>
      </w:pPr>
      <w:r w:rsidRPr="00B94312">
        <w:rPr>
          <w:rFonts w:ascii="Times New Roman" w:eastAsia="Times New Roman" w:hAnsi="Times New Roman" w:cs="Times New Roman"/>
        </w:rPr>
        <w:t>[6]</w:t>
      </w:r>
      <w:r w:rsidR="008F2B63" w:rsidRPr="008F2B63">
        <w:rPr>
          <w:rFonts w:ascii="Times New Roman" w:eastAsia="Times New Roman" w:hAnsi="Times New Roman" w:cs="Times New Roman"/>
        </w:rPr>
        <w:t xml:space="preserve"> </w:t>
      </w:r>
      <w:r w:rsidR="008F2B63">
        <w:rPr>
          <w:rFonts w:ascii="Times New Roman" w:eastAsia="Times New Roman" w:hAnsi="Times New Roman" w:cs="Times New Roman"/>
        </w:rPr>
        <w:t>Retrieved from</w:t>
      </w:r>
      <w:r w:rsidRPr="00B94312">
        <w:rPr>
          <w:rFonts w:ascii="Times New Roman" w:eastAsia="Times New Roman" w:hAnsi="Times New Roman" w:cs="Times New Roman"/>
        </w:rPr>
        <w:t xml:space="preserve"> </w:t>
      </w:r>
      <w:hyperlink r:id="rId11">
        <w:r w:rsidRPr="00B94312">
          <w:rPr>
            <w:rStyle w:val="a3"/>
            <w:rFonts w:ascii="Times New Roman" w:eastAsia="Times New Roman" w:hAnsi="Times New Roman" w:cs="Times New Roman"/>
          </w:rPr>
          <w:t>https://blog.csdn.net/qq_30615903/article/detail</w:t>
        </w:r>
        <w:r w:rsidRPr="00B94312">
          <w:rPr>
            <w:rStyle w:val="a3"/>
            <w:rFonts w:ascii="Times New Roman" w:eastAsia="Times New Roman" w:hAnsi="Times New Roman" w:cs="Times New Roman"/>
          </w:rPr>
          <w:t>s</w:t>
        </w:r>
        <w:r w:rsidRPr="00B94312">
          <w:rPr>
            <w:rStyle w:val="a3"/>
            <w:rFonts w:ascii="Times New Roman" w:eastAsia="Times New Roman" w:hAnsi="Times New Roman" w:cs="Times New Roman"/>
          </w:rPr>
          <w:t>/80744083</w:t>
        </w:r>
      </w:hyperlink>
      <w:r w:rsidR="00BE0C50" w:rsidRPr="00B94312">
        <w:rPr>
          <w:rStyle w:val="a3"/>
          <w:rFonts w:ascii="Times New Roman" w:eastAsia="Times New Roman" w:hAnsi="Times New Roman" w:cs="Times New Roman"/>
        </w:rPr>
        <w:t xml:space="preserve"> </w:t>
      </w:r>
      <w:r w:rsidR="008F2B63">
        <w:rPr>
          <w:rFonts w:ascii="Times New Roman" w:eastAsia="Times New Roman" w:hAnsi="Times New Roman" w:cs="Times New Roman"/>
          <w:lang w:val="en-GB" w:eastAsia="en-GB"/>
        </w:rPr>
        <w:t>.</w:t>
      </w:r>
    </w:p>
    <w:p w14:paraId="26D8B7D3" w14:textId="4D4A3EDD" w:rsidR="00B94312" w:rsidRPr="00B94312" w:rsidRDefault="00B94312" w:rsidP="00B94312">
      <w:pPr>
        <w:pStyle w:val="a5"/>
        <w:ind w:left="567" w:hanging="567"/>
        <w:rPr>
          <w:rFonts w:ascii="Times New Roman" w:eastAsia="Times New Roman" w:hAnsi="Times New Roman" w:cs="Times New Roman"/>
          <w:sz w:val="22"/>
          <w:szCs w:val="22"/>
          <w:lang w:val="en-GB" w:eastAsia="en-GB"/>
        </w:rPr>
      </w:pPr>
      <w:r w:rsidRPr="00B94312">
        <w:rPr>
          <w:rStyle w:val="a3"/>
          <w:rFonts w:ascii="Times New Roman" w:eastAsia="Times New Roman" w:hAnsi="Times New Roman" w:cs="Times New Roman"/>
          <w:color w:val="auto"/>
          <w:sz w:val="22"/>
          <w:szCs w:val="22"/>
          <w:u w:val="none"/>
        </w:rPr>
        <w:t>[</w:t>
      </w:r>
      <w:r w:rsidR="00BE0C50" w:rsidRPr="00B94312">
        <w:rPr>
          <w:rStyle w:val="a3"/>
          <w:rFonts w:ascii="Times New Roman" w:eastAsia="Times New Roman" w:hAnsi="Times New Roman" w:cs="Times New Roman"/>
          <w:color w:val="auto"/>
          <w:sz w:val="22"/>
          <w:szCs w:val="22"/>
          <w:u w:val="none"/>
        </w:rPr>
        <w:t>7</w:t>
      </w:r>
      <w:r w:rsidRPr="00B94312">
        <w:rPr>
          <w:rStyle w:val="a3"/>
          <w:rFonts w:ascii="Times New Roman" w:eastAsia="Times New Roman" w:hAnsi="Times New Roman" w:cs="Times New Roman"/>
          <w:color w:val="auto"/>
          <w:sz w:val="22"/>
          <w:szCs w:val="22"/>
          <w:u w:val="none"/>
        </w:rPr>
        <w:t>]</w:t>
      </w:r>
      <w:r w:rsidR="00BE0C50" w:rsidRPr="00B94312">
        <w:rPr>
          <w:rStyle w:val="a3"/>
          <w:rFonts w:ascii="Times New Roman" w:eastAsia="Times New Roman" w:hAnsi="Times New Roman" w:cs="Times New Roman"/>
          <w:color w:val="auto"/>
          <w:sz w:val="22"/>
          <w:szCs w:val="22"/>
          <w:u w:val="none"/>
        </w:rPr>
        <w:t xml:space="preserve"> </w:t>
      </w:r>
      <w:r w:rsidRPr="00B94312">
        <w:rPr>
          <w:rFonts w:ascii="Times New Roman" w:eastAsia="Times New Roman" w:hAnsi="Times New Roman" w:cs="Times New Roman"/>
          <w:sz w:val="22"/>
          <w:szCs w:val="22"/>
          <w:lang w:val="en-GB" w:eastAsia="en-GB"/>
        </w:rPr>
        <w:t xml:space="preserve">Roberts, D. (n.d.). </w:t>
      </w:r>
      <w:r w:rsidRPr="008F2B63">
        <w:rPr>
          <w:rFonts w:ascii="Times New Roman" w:eastAsia="Times New Roman" w:hAnsi="Times New Roman" w:cs="Times New Roman"/>
          <w:i/>
          <w:iCs/>
          <w:sz w:val="22"/>
          <w:szCs w:val="22"/>
          <w:lang w:val="en-GB" w:eastAsia="en-GB"/>
        </w:rPr>
        <w:t xml:space="preserve">Continuous and </w:t>
      </w:r>
      <w:r w:rsidR="008F2B63" w:rsidRPr="008F2B63">
        <w:rPr>
          <w:rFonts w:ascii="Times New Roman" w:eastAsia="Times New Roman" w:hAnsi="Times New Roman" w:cs="Times New Roman"/>
          <w:i/>
          <w:iCs/>
          <w:sz w:val="22"/>
          <w:szCs w:val="22"/>
          <w:lang w:val="en-GB" w:eastAsia="en-GB"/>
        </w:rPr>
        <w:t>D</w:t>
      </w:r>
      <w:r w:rsidRPr="008F2B63">
        <w:rPr>
          <w:rFonts w:ascii="Times New Roman" w:eastAsia="Times New Roman" w:hAnsi="Times New Roman" w:cs="Times New Roman"/>
          <w:i/>
          <w:iCs/>
          <w:sz w:val="22"/>
          <w:szCs w:val="22"/>
          <w:lang w:val="en-GB" w:eastAsia="en-GB"/>
        </w:rPr>
        <w:t xml:space="preserve">iscrete </w:t>
      </w:r>
      <w:r w:rsidR="008F2B63" w:rsidRPr="008F2B63">
        <w:rPr>
          <w:rFonts w:ascii="Times New Roman" w:eastAsia="Times New Roman" w:hAnsi="Times New Roman" w:cs="Times New Roman"/>
          <w:i/>
          <w:iCs/>
          <w:sz w:val="22"/>
          <w:szCs w:val="22"/>
          <w:lang w:val="en-GB" w:eastAsia="en-GB"/>
        </w:rPr>
        <w:t>F</w:t>
      </w:r>
      <w:r w:rsidRPr="008F2B63">
        <w:rPr>
          <w:rFonts w:ascii="Times New Roman" w:eastAsia="Times New Roman" w:hAnsi="Times New Roman" w:cs="Times New Roman"/>
          <w:i/>
          <w:iCs/>
          <w:sz w:val="22"/>
          <w:szCs w:val="22"/>
          <w:lang w:val="en-GB" w:eastAsia="en-GB"/>
        </w:rPr>
        <w:t>unctions</w:t>
      </w:r>
      <w:r w:rsidRPr="008F2B63">
        <w:rPr>
          <w:rFonts w:ascii="Times New Roman" w:eastAsia="Times New Roman" w:hAnsi="Times New Roman" w:cs="Times New Roman"/>
          <w:sz w:val="22"/>
          <w:szCs w:val="22"/>
          <w:lang w:val="en-GB" w:eastAsia="en-GB"/>
        </w:rPr>
        <w:t xml:space="preserve"> - </w:t>
      </w:r>
      <w:proofErr w:type="spellStart"/>
      <w:proofErr w:type="gramStart"/>
      <w:r w:rsidRPr="008F2B63">
        <w:rPr>
          <w:rFonts w:ascii="Times New Roman" w:eastAsia="Times New Roman" w:hAnsi="Times New Roman" w:cs="Times New Roman"/>
          <w:sz w:val="22"/>
          <w:szCs w:val="22"/>
          <w:lang w:val="en-GB" w:eastAsia="en-GB"/>
        </w:rPr>
        <w:t>MathBitsNotebook</w:t>
      </w:r>
      <w:proofErr w:type="spellEnd"/>
      <w:r w:rsidRPr="008F2B63">
        <w:rPr>
          <w:rFonts w:ascii="Times New Roman" w:eastAsia="Times New Roman" w:hAnsi="Times New Roman" w:cs="Times New Roman"/>
          <w:sz w:val="22"/>
          <w:szCs w:val="22"/>
          <w:lang w:val="en-GB" w:eastAsia="en-GB"/>
        </w:rPr>
        <w:t>(</w:t>
      </w:r>
      <w:proofErr w:type="gramEnd"/>
      <w:r w:rsidRPr="008F2B63">
        <w:rPr>
          <w:rFonts w:ascii="Times New Roman" w:eastAsia="Times New Roman" w:hAnsi="Times New Roman" w:cs="Times New Roman"/>
          <w:sz w:val="22"/>
          <w:szCs w:val="22"/>
          <w:lang w:val="en-GB" w:eastAsia="en-GB"/>
        </w:rPr>
        <w:t>A1 - CCSS math)</w:t>
      </w:r>
      <w:r w:rsidRPr="00B94312">
        <w:rPr>
          <w:rFonts w:ascii="Times New Roman" w:eastAsia="Times New Roman" w:hAnsi="Times New Roman" w:cs="Times New Roman"/>
          <w:sz w:val="22"/>
          <w:szCs w:val="22"/>
          <w:lang w:val="en-GB" w:eastAsia="en-GB"/>
        </w:rPr>
        <w:t xml:space="preserve">. Retrieved April 19, 2021, from </w:t>
      </w:r>
      <w:hyperlink r:id="rId12" w:history="1">
        <w:r w:rsidR="008F2B63" w:rsidRPr="00212F6B">
          <w:rPr>
            <w:rStyle w:val="a3"/>
            <w:rFonts w:ascii="Times New Roman" w:eastAsia="Times New Roman" w:hAnsi="Times New Roman" w:cs="Times New Roman"/>
            <w:sz w:val="22"/>
            <w:szCs w:val="22"/>
            <w:lang w:val="en-GB" w:eastAsia="en-GB"/>
          </w:rPr>
          <w:t>https://mathbitsnotebo</w:t>
        </w:r>
        <w:r w:rsidR="008F2B63" w:rsidRPr="00212F6B">
          <w:rPr>
            <w:rStyle w:val="a3"/>
            <w:rFonts w:ascii="Times New Roman" w:eastAsia="Times New Roman" w:hAnsi="Times New Roman" w:cs="Times New Roman"/>
            <w:sz w:val="22"/>
            <w:szCs w:val="22"/>
            <w:lang w:val="en-GB" w:eastAsia="en-GB"/>
          </w:rPr>
          <w:t>o</w:t>
        </w:r>
        <w:r w:rsidR="008F2B63" w:rsidRPr="00212F6B">
          <w:rPr>
            <w:rStyle w:val="a3"/>
            <w:rFonts w:ascii="Times New Roman" w:eastAsia="Times New Roman" w:hAnsi="Times New Roman" w:cs="Times New Roman"/>
            <w:sz w:val="22"/>
            <w:szCs w:val="22"/>
            <w:lang w:val="en-GB" w:eastAsia="en-GB"/>
          </w:rPr>
          <w:t>k.com/Algebra1/Functi</w:t>
        </w:r>
        <w:r w:rsidR="008F2B63" w:rsidRPr="00212F6B">
          <w:rPr>
            <w:rStyle w:val="a3"/>
            <w:rFonts w:ascii="Times New Roman" w:eastAsia="Times New Roman" w:hAnsi="Times New Roman" w:cs="Times New Roman"/>
            <w:sz w:val="22"/>
            <w:szCs w:val="22"/>
            <w:lang w:val="en-GB" w:eastAsia="en-GB"/>
          </w:rPr>
          <w:t>o</w:t>
        </w:r>
        <w:r w:rsidR="008F2B63" w:rsidRPr="00212F6B">
          <w:rPr>
            <w:rStyle w:val="a3"/>
            <w:rFonts w:ascii="Times New Roman" w:eastAsia="Times New Roman" w:hAnsi="Times New Roman" w:cs="Times New Roman"/>
            <w:sz w:val="22"/>
            <w:szCs w:val="22"/>
            <w:lang w:val="en-GB" w:eastAsia="en-GB"/>
          </w:rPr>
          <w:t>nGraphs/FNGContinuousDiscrete.html</w:t>
        </w:r>
      </w:hyperlink>
      <w:r w:rsidR="008F2B63">
        <w:rPr>
          <w:rFonts w:ascii="Times New Roman" w:eastAsia="Times New Roman" w:hAnsi="Times New Roman" w:cs="Times New Roman"/>
          <w:sz w:val="22"/>
          <w:szCs w:val="22"/>
          <w:lang w:val="en-GB" w:eastAsia="en-GB"/>
        </w:rPr>
        <w:t>.</w:t>
      </w:r>
    </w:p>
    <w:p w14:paraId="63166214" w14:textId="1C9A615E" w:rsidR="00673591" w:rsidRPr="008F2B63" w:rsidRDefault="00D769A5" w:rsidP="6F2C4BFF">
      <w:pPr>
        <w:rPr>
          <w:rFonts w:ascii="Times New Roman" w:hAnsi="Times New Roman" w:cs="Times New Roman" w:hint="eastAsia"/>
          <w:lang w:eastAsia="zh-CN"/>
        </w:rPr>
      </w:pPr>
      <w:r w:rsidRPr="008F2B63">
        <w:rPr>
          <w:rFonts w:ascii="Times New Roman" w:hAnsi="Times New Roman" w:cs="Times New Roman" w:hint="eastAsia"/>
          <w:lang w:eastAsia="zh-CN"/>
        </w:rPr>
        <w:t>[</w:t>
      </w:r>
      <w:r w:rsidRPr="008F2B63">
        <w:rPr>
          <w:rFonts w:ascii="Times New Roman" w:hAnsi="Times New Roman" w:cs="Times New Roman"/>
          <w:lang w:eastAsia="zh-CN"/>
        </w:rPr>
        <w:t xml:space="preserve">8] </w:t>
      </w:r>
      <w:r w:rsidRPr="008F2B63">
        <w:rPr>
          <w:rFonts w:ascii="Times New Roman" w:hAnsi="Times New Roman" w:cs="Times New Roman"/>
          <w:lang w:eastAsia="zh-CN"/>
        </w:rPr>
        <w:t>Hung-</w:t>
      </w:r>
      <w:proofErr w:type="spellStart"/>
      <w:r w:rsidRPr="008F2B63">
        <w:rPr>
          <w:rFonts w:ascii="Times New Roman" w:hAnsi="Times New Roman" w:cs="Times New Roman"/>
          <w:lang w:eastAsia="zh-CN"/>
        </w:rPr>
        <w:t>yi</w:t>
      </w:r>
      <w:proofErr w:type="spellEnd"/>
      <w:r w:rsidRPr="008F2B63">
        <w:rPr>
          <w:rFonts w:ascii="Times New Roman" w:hAnsi="Times New Roman" w:cs="Times New Roman"/>
          <w:lang w:eastAsia="zh-CN"/>
        </w:rPr>
        <w:t xml:space="preserve"> Lee. (2018, June 9). </w:t>
      </w:r>
      <w:r w:rsidRPr="008F2B63">
        <w:rPr>
          <w:rFonts w:ascii="Times New Roman" w:hAnsi="Times New Roman" w:cs="Times New Roman"/>
          <w:i/>
          <w:iCs/>
          <w:lang w:eastAsia="zh-CN"/>
        </w:rPr>
        <w:t>DRL Lecture 1: Policy Gradient</w:t>
      </w:r>
      <w:r w:rsidRPr="008F2B63">
        <w:rPr>
          <w:rFonts w:ascii="Times New Roman" w:hAnsi="Times New Roman" w:cs="Times New Roman"/>
          <w:lang w:eastAsia="zh-CN"/>
        </w:rPr>
        <w:t xml:space="preserve">. YouTube. </w:t>
      </w:r>
      <w:hyperlink r:id="rId13" w:history="1">
        <w:r w:rsidRPr="008F2B63">
          <w:rPr>
            <w:rStyle w:val="a3"/>
            <w:rFonts w:ascii="Times New Roman" w:hAnsi="Times New Roman" w:cs="Times New Roman"/>
            <w:lang w:eastAsia="zh-CN"/>
          </w:rPr>
          <w:t>https://www.youtube.com/watch?v=z95ZYgPgXOY&amp;list=PLJV_el3uVTsODxQFgzMzPLa16h6B8kW</w:t>
        </w:r>
        <w:r w:rsidRPr="008F2B63">
          <w:rPr>
            <w:rStyle w:val="a3"/>
            <w:rFonts w:ascii="Times New Roman" w:hAnsi="Times New Roman" w:cs="Times New Roman"/>
            <w:lang w:eastAsia="zh-CN"/>
          </w:rPr>
          <w:t>M</w:t>
        </w:r>
        <w:r w:rsidRPr="008F2B63">
          <w:rPr>
            <w:rStyle w:val="a3"/>
            <w:rFonts w:ascii="Times New Roman" w:hAnsi="Times New Roman" w:cs="Times New Roman"/>
            <w:lang w:eastAsia="zh-CN"/>
          </w:rPr>
          <w:t>_</w:t>
        </w:r>
      </w:hyperlink>
      <w:r w:rsidRPr="008F2B63">
        <w:rPr>
          <w:rFonts w:ascii="Times New Roman" w:hAnsi="Times New Roman" w:cs="Times New Roman"/>
          <w:lang w:eastAsia="zh-CN"/>
        </w:rPr>
        <w:t>.</w:t>
      </w:r>
    </w:p>
    <w:p w14:paraId="5BED963C" w14:textId="323E2E65" w:rsidR="001C4C69" w:rsidRPr="008F2B63" w:rsidRDefault="008F2B63" w:rsidP="6F2C4BFF">
      <w:pPr>
        <w:rPr>
          <w:rFonts w:ascii="Times New Roman" w:hAnsi="Times New Roman" w:cs="Times New Roman" w:hint="eastAsia"/>
          <w:lang w:eastAsia="zh-CN"/>
        </w:rPr>
      </w:pPr>
      <w:r w:rsidRPr="008F2B63">
        <w:rPr>
          <w:rFonts w:ascii="Times New Roman" w:hAnsi="Times New Roman" w:cs="Times New Roman" w:hint="eastAsia"/>
          <w:lang w:eastAsia="zh-CN"/>
        </w:rPr>
        <w:t>[</w:t>
      </w:r>
      <w:r w:rsidRPr="008F2B63">
        <w:rPr>
          <w:rFonts w:ascii="Times New Roman" w:hAnsi="Times New Roman" w:cs="Times New Roman"/>
          <w:lang w:eastAsia="zh-CN"/>
        </w:rPr>
        <w:t xml:space="preserve">9] </w:t>
      </w:r>
      <w:r>
        <w:rPr>
          <w:rFonts w:ascii="Times New Roman" w:eastAsia="Times New Roman" w:hAnsi="Times New Roman" w:cs="Times New Roman"/>
        </w:rPr>
        <w:t>Retrieved from</w:t>
      </w:r>
      <w:r w:rsidRPr="00B94312">
        <w:rPr>
          <w:rFonts w:ascii="Times New Roman" w:eastAsia="Times New Roman" w:hAnsi="Times New Roman" w:cs="Times New Roman"/>
        </w:rPr>
        <w:t xml:space="preserve"> </w:t>
      </w:r>
      <w:hyperlink r:id="rId14" w:history="1">
        <w:r w:rsidRPr="00212F6B">
          <w:rPr>
            <w:rStyle w:val="a3"/>
            <w:rFonts w:ascii="Times New Roman" w:hAnsi="Times New Roman" w:cs="Times New Roman"/>
            <w:lang w:eastAsia="zh-CN"/>
          </w:rPr>
          <w:t>https://github.com/MorvanZhou/Reinforcement-learning-with-tensorflow/tree/master/contents</w:t>
        </w:r>
      </w:hyperlink>
      <w:r>
        <w:rPr>
          <w:rFonts w:ascii="Times New Roman" w:eastAsia="Times New Roman" w:hAnsi="Times New Roman" w:cs="Times New Roman"/>
          <w:lang w:val="en-GB" w:eastAsia="en-GB"/>
        </w:rPr>
        <w:t>.</w:t>
      </w:r>
    </w:p>
    <w:sectPr w:rsidR="001C4C69" w:rsidRPr="008F2B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iyuan zhang">
    <w15:presenceInfo w15:providerId="Windows Live" w15:userId="e0da2eaee823d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2CFCDC"/>
    <w:rsid w:val="000329D1"/>
    <w:rsid w:val="000606BF"/>
    <w:rsid w:val="000B4138"/>
    <w:rsid w:val="000C572C"/>
    <w:rsid w:val="000E1DC3"/>
    <w:rsid w:val="00111255"/>
    <w:rsid w:val="00113BA7"/>
    <w:rsid w:val="00145BB2"/>
    <w:rsid w:val="00174035"/>
    <w:rsid w:val="00180AFC"/>
    <w:rsid w:val="00192579"/>
    <w:rsid w:val="001A596E"/>
    <w:rsid w:val="001B4BFB"/>
    <w:rsid w:val="001C4C5E"/>
    <w:rsid w:val="001C4C69"/>
    <w:rsid w:val="001C50AB"/>
    <w:rsid w:val="001D1363"/>
    <w:rsid w:val="001F2573"/>
    <w:rsid w:val="00203AB1"/>
    <w:rsid w:val="00242B14"/>
    <w:rsid w:val="00245853"/>
    <w:rsid w:val="0026588F"/>
    <w:rsid w:val="00292F84"/>
    <w:rsid w:val="002B1669"/>
    <w:rsid w:val="002E11CD"/>
    <w:rsid w:val="003021F7"/>
    <w:rsid w:val="0032284E"/>
    <w:rsid w:val="00341714"/>
    <w:rsid w:val="003666EB"/>
    <w:rsid w:val="00370331"/>
    <w:rsid w:val="00383B11"/>
    <w:rsid w:val="003A4B65"/>
    <w:rsid w:val="003D10BD"/>
    <w:rsid w:val="003D255E"/>
    <w:rsid w:val="003E479D"/>
    <w:rsid w:val="00433A6C"/>
    <w:rsid w:val="0046625D"/>
    <w:rsid w:val="004914CA"/>
    <w:rsid w:val="004A7FF2"/>
    <w:rsid w:val="004C7409"/>
    <w:rsid w:val="004D2159"/>
    <w:rsid w:val="004D4A01"/>
    <w:rsid w:val="004D731E"/>
    <w:rsid w:val="004E00BA"/>
    <w:rsid w:val="004E51BC"/>
    <w:rsid w:val="004F1413"/>
    <w:rsid w:val="005243DD"/>
    <w:rsid w:val="005739DC"/>
    <w:rsid w:val="00583998"/>
    <w:rsid w:val="005A1992"/>
    <w:rsid w:val="005A4948"/>
    <w:rsid w:val="005E4AFF"/>
    <w:rsid w:val="005F176D"/>
    <w:rsid w:val="006120DE"/>
    <w:rsid w:val="006333C1"/>
    <w:rsid w:val="00636151"/>
    <w:rsid w:val="006467C2"/>
    <w:rsid w:val="00673591"/>
    <w:rsid w:val="00691D58"/>
    <w:rsid w:val="006A6DAF"/>
    <w:rsid w:val="006B2350"/>
    <w:rsid w:val="006F17B6"/>
    <w:rsid w:val="0074342C"/>
    <w:rsid w:val="00754B3A"/>
    <w:rsid w:val="00763D0B"/>
    <w:rsid w:val="00774529"/>
    <w:rsid w:val="00776F27"/>
    <w:rsid w:val="00781036"/>
    <w:rsid w:val="007B41AE"/>
    <w:rsid w:val="007C1AA4"/>
    <w:rsid w:val="007C7ACC"/>
    <w:rsid w:val="008001A9"/>
    <w:rsid w:val="00810956"/>
    <w:rsid w:val="00877349"/>
    <w:rsid w:val="008A6D24"/>
    <w:rsid w:val="008B5CE5"/>
    <w:rsid w:val="008B660E"/>
    <w:rsid w:val="008E43F9"/>
    <w:rsid w:val="008F2B63"/>
    <w:rsid w:val="009067C2"/>
    <w:rsid w:val="009100FD"/>
    <w:rsid w:val="009122F6"/>
    <w:rsid w:val="00915412"/>
    <w:rsid w:val="00927074"/>
    <w:rsid w:val="00940AC8"/>
    <w:rsid w:val="00957663"/>
    <w:rsid w:val="00964E54"/>
    <w:rsid w:val="009675E5"/>
    <w:rsid w:val="00996577"/>
    <w:rsid w:val="009A066E"/>
    <w:rsid w:val="009A5DEE"/>
    <w:rsid w:val="009D42D3"/>
    <w:rsid w:val="00A03AE0"/>
    <w:rsid w:val="00A43DEC"/>
    <w:rsid w:val="00A6029B"/>
    <w:rsid w:val="00A60E54"/>
    <w:rsid w:val="00A66020"/>
    <w:rsid w:val="00A67251"/>
    <w:rsid w:val="00AB01DA"/>
    <w:rsid w:val="00AE342D"/>
    <w:rsid w:val="00B16DE5"/>
    <w:rsid w:val="00B211D8"/>
    <w:rsid w:val="00B42577"/>
    <w:rsid w:val="00B454DD"/>
    <w:rsid w:val="00B70D67"/>
    <w:rsid w:val="00B7613C"/>
    <w:rsid w:val="00B94312"/>
    <w:rsid w:val="00B96057"/>
    <w:rsid w:val="00BA2DA4"/>
    <w:rsid w:val="00BD380E"/>
    <w:rsid w:val="00BE0C50"/>
    <w:rsid w:val="00BE1FCA"/>
    <w:rsid w:val="00BE65E9"/>
    <w:rsid w:val="00C05C15"/>
    <w:rsid w:val="00C15400"/>
    <w:rsid w:val="00C22540"/>
    <w:rsid w:val="00C2485E"/>
    <w:rsid w:val="00C264DF"/>
    <w:rsid w:val="00C471FA"/>
    <w:rsid w:val="00C5028B"/>
    <w:rsid w:val="00C90211"/>
    <w:rsid w:val="00C946FF"/>
    <w:rsid w:val="00CC3445"/>
    <w:rsid w:val="00CF3C45"/>
    <w:rsid w:val="00D07613"/>
    <w:rsid w:val="00D769A5"/>
    <w:rsid w:val="00D82213"/>
    <w:rsid w:val="00D940B2"/>
    <w:rsid w:val="00DB1D88"/>
    <w:rsid w:val="00DB7FD2"/>
    <w:rsid w:val="00DD04DA"/>
    <w:rsid w:val="00DD0A26"/>
    <w:rsid w:val="00E23F12"/>
    <w:rsid w:val="00E31AD4"/>
    <w:rsid w:val="00E60FE5"/>
    <w:rsid w:val="00E64D2C"/>
    <w:rsid w:val="00EA1B39"/>
    <w:rsid w:val="00ED759A"/>
    <w:rsid w:val="00F21965"/>
    <w:rsid w:val="00F378AF"/>
    <w:rsid w:val="00F442C4"/>
    <w:rsid w:val="00F5263C"/>
    <w:rsid w:val="00F744D9"/>
    <w:rsid w:val="00FD3E7E"/>
    <w:rsid w:val="00FF5DA4"/>
    <w:rsid w:val="1350A818"/>
    <w:rsid w:val="1450C637"/>
    <w:rsid w:val="2DFC9170"/>
    <w:rsid w:val="32D00293"/>
    <w:rsid w:val="44B997D7"/>
    <w:rsid w:val="4625B4A5"/>
    <w:rsid w:val="539B0A44"/>
    <w:rsid w:val="56667811"/>
    <w:rsid w:val="582CFCDC"/>
    <w:rsid w:val="5CD5B995"/>
    <w:rsid w:val="6F2C4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FCDC"/>
  <w15:chartTrackingRefBased/>
  <w15:docId w15:val="{F2F7A9DD-905A-4E9E-8A87-140229B0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563C1" w:themeColor="hyperlink"/>
      <w:u w:val="single"/>
    </w:rPr>
  </w:style>
  <w:style w:type="character" w:customStyle="1" w:styleId="mord">
    <w:name w:val="mord"/>
    <w:basedOn w:val="a0"/>
    <w:rsid w:val="00433A6C"/>
  </w:style>
  <w:style w:type="character" w:customStyle="1" w:styleId="mrel">
    <w:name w:val="mrel"/>
    <w:basedOn w:val="a0"/>
    <w:rsid w:val="00433A6C"/>
  </w:style>
  <w:style w:type="character" w:customStyle="1" w:styleId="minner">
    <w:name w:val="minner"/>
    <w:basedOn w:val="a0"/>
    <w:rsid w:val="00433A6C"/>
  </w:style>
  <w:style w:type="character" w:customStyle="1" w:styleId="mopen">
    <w:name w:val="mopen"/>
    <w:basedOn w:val="a0"/>
    <w:rsid w:val="00433A6C"/>
  </w:style>
  <w:style w:type="character" w:customStyle="1" w:styleId="vlist-s">
    <w:name w:val="vlist-s"/>
    <w:basedOn w:val="a0"/>
    <w:rsid w:val="00433A6C"/>
  </w:style>
  <w:style w:type="character" w:customStyle="1" w:styleId="mpunct">
    <w:name w:val="mpunct"/>
    <w:basedOn w:val="a0"/>
    <w:rsid w:val="00433A6C"/>
  </w:style>
  <w:style w:type="character" w:customStyle="1" w:styleId="mclose">
    <w:name w:val="mclose"/>
    <w:basedOn w:val="a0"/>
    <w:rsid w:val="00433A6C"/>
  </w:style>
  <w:style w:type="character" w:customStyle="1" w:styleId="tgt">
    <w:name w:val="tgt"/>
    <w:basedOn w:val="a0"/>
    <w:rsid w:val="00754B3A"/>
  </w:style>
  <w:style w:type="character" w:customStyle="1" w:styleId="mi">
    <w:name w:val="mi"/>
    <w:basedOn w:val="a0"/>
    <w:rsid w:val="005F176D"/>
  </w:style>
  <w:style w:type="character" w:customStyle="1" w:styleId="mo">
    <w:name w:val="mo"/>
    <w:basedOn w:val="a0"/>
    <w:rsid w:val="005F176D"/>
  </w:style>
  <w:style w:type="character" w:styleId="a4">
    <w:name w:val="Placeholder Text"/>
    <w:basedOn w:val="a0"/>
    <w:uiPriority w:val="99"/>
    <w:semiHidden/>
    <w:rsid w:val="001A596E"/>
    <w:rPr>
      <w:color w:val="808080"/>
    </w:rPr>
  </w:style>
  <w:style w:type="paragraph" w:styleId="a5">
    <w:name w:val="Normal (Web)"/>
    <w:basedOn w:val="a"/>
    <w:uiPriority w:val="99"/>
    <w:semiHidden/>
    <w:unhideWhenUsed/>
    <w:rsid w:val="003D10BD"/>
    <w:pPr>
      <w:spacing w:before="100" w:beforeAutospacing="1" w:after="100" w:afterAutospacing="1" w:line="240" w:lineRule="auto"/>
    </w:pPr>
    <w:rPr>
      <w:rFonts w:ascii="宋体" w:eastAsia="宋体" w:hAnsi="宋体" w:cs="宋体"/>
      <w:sz w:val="24"/>
      <w:szCs w:val="24"/>
      <w:lang w:eastAsia="zh-CN"/>
    </w:rPr>
  </w:style>
  <w:style w:type="table" w:styleId="a6">
    <w:name w:val="Table Grid"/>
    <w:basedOn w:val="a1"/>
    <w:uiPriority w:val="39"/>
    <w:rsid w:val="00B761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Unresolved Mention"/>
    <w:basedOn w:val="a0"/>
    <w:uiPriority w:val="99"/>
    <w:semiHidden/>
    <w:unhideWhenUsed/>
    <w:rsid w:val="00D769A5"/>
    <w:rPr>
      <w:color w:val="605E5C"/>
      <w:shd w:val="clear" w:color="auto" w:fill="E1DFDD"/>
    </w:rPr>
  </w:style>
  <w:style w:type="character" w:styleId="a8">
    <w:name w:val="FollowedHyperlink"/>
    <w:basedOn w:val="a0"/>
    <w:uiPriority w:val="99"/>
    <w:semiHidden/>
    <w:unhideWhenUsed/>
    <w:rsid w:val="00D769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860492">
      <w:bodyDiv w:val="1"/>
      <w:marLeft w:val="0"/>
      <w:marRight w:val="0"/>
      <w:marTop w:val="0"/>
      <w:marBottom w:val="0"/>
      <w:divBdr>
        <w:top w:val="none" w:sz="0" w:space="0" w:color="auto"/>
        <w:left w:val="none" w:sz="0" w:space="0" w:color="auto"/>
        <w:bottom w:val="none" w:sz="0" w:space="0" w:color="auto"/>
        <w:right w:val="none" w:sz="0" w:space="0" w:color="auto"/>
      </w:divBdr>
    </w:div>
    <w:div w:id="1811630411">
      <w:bodyDiv w:val="1"/>
      <w:marLeft w:val="0"/>
      <w:marRight w:val="0"/>
      <w:marTop w:val="0"/>
      <w:marBottom w:val="0"/>
      <w:divBdr>
        <w:top w:val="none" w:sz="0" w:space="0" w:color="auto"/>
        <w:left w:val="none" w:sz="0" w:space="0" w:color="auto"/>
        <w:bottom w:val="none" w:sz="0" w:space="0" w:color="auto"/>
        <w:right w:val="none" w:sz="0" w:space="0" w:color="auto"/>
      </w:divBdr>
    </w:div>
    <w:div w:id="1951933298">
      <w:bodyDiv w:val="1"/>
      <w:marLeft w:val="0"/>
      <w:marRight w:val="0"/>
      <w:marTop w:val="0"/>
      <w:marBottom w:val="0"/>
      <w:divBdr>
        <w:top w:val="none" w:sz="0" w:space="0" w:color="auto"/>
        <w:left w:val="none" w:sz="0" w:space="0" w:color="auto"/>
        <w:bottom w:val="none" w:sz="0" w:space="0" w:color="auto"/>
        <w:right w:val="none" w:sz="0" w:space="0" w:color="auto"/>
      </w:divBdr>
    </w:div>
    <w:div w:id="2057312860">
      <w:bodyDiv w:val="1"/>
      <w:marLeft w:val="0"/>
      <w:marRight w:val="0"/>
      <w:marTop w:val="0"/>
      <w:marBottom w:val="0"/>
      <w:divBdr>
        <w:top w:val="none" w:sz="0" w:space="0" w:color="auto"/>
        <w:left w:val="none" w:sz="0" w:space="0" w:color="auto"/>
        <w:bottom w:val="none" w:sz="0" w:space="0" w:color="auto"/>
        <w:right w:val="none" w:sz="0" w:space="0" w:color="auto"/>
      </w:divBdr>
    </w:div>
    <w:div w:id="2128691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0056577/article/details/106459867" TargetMode="External"/><Relationship Id="rId13" Type="http://schemas.openxmlformats.org/officeDocument/2006/relationships/hyperlink" Target="https://www.youtube.com/watch?v=z95ZYgPgXOY&amp;list=PLJV_el3uVTsODxQFgzMzPLa16h6B8kWM_" TargetMode="External"/><Relationship Id="rId3" Type="http://schemas.openxmlformats.org/officeDocument/2006/relationships/settings" Target="settings.xml"/><Relationship Id="rId7" Type="http://schemas.openxmlformats.org/officeDocument/2006/relationships/hyperlink" Target="https://github.com/openai/gym/tree/master/gym/envs/classic_control" TargetMode="External"/><Relationship Id="rId12" Type="http://schemas.openxmlformats.org/officeDocument/2006/relationships/hyperlink" Target="https://mathbitsnotebook.com/Algebra1/FunctionGraphs/FNGContinuousDiscrete.html"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zhuanlan.zhihu.com/p/25319023" TargetMode="External"/><Relationship Id="rId11" Type="http://schemas.openxmlformats.org/officeDocument/2006/relationships/hyperlink" Target="https://blog.csdn.net/qq_30615903/article/details/8074408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zhihu.com/question/26408259" TargetMode="External"/><Relationship Id="rId4" Type="http://schemas.openxmlformats.org/officeDocument/2006/relationships/webSettings" Target="webSettings.xml"/><Relationship Id="rId9" Type="http://schemas.openxmlformats.org/officeDocument/2006/relationships/hyperlink" Target="https://mofanpy.com/tutorials/machine-learning/reinforcement-learning/" TargetMode="External"/><Relationship Id="rId14" Type="http://schemas.openxmlformats.org/officeDocument/2006/relationships/hyperlink" Target="https://github.com/MorvanZhou/Reinforcement-learning-with-tensorflow/tree/master/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63777-803F-4799-93E1-E061C9C64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3</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JELACA Aleksa</dc:creator>
  <cp:keywords/>
  <dc:description/>
  <cp:lastModifiedBy>徐 睿</cp:lastModifiedBy>
  <cp:revision>147</cp:revision>
  <dcterms:created xsi:type="dcterms:W3CDTF">2021-04-17T07:47:00Z</dcterms:created>
  <dcterms:modified xsi:type="dcterms:W3CDTF">2021-04-20T06:03:00Z</dcterms:modified>
</cp:coreProperties>
</file>